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9979A" w14:textId="77777777" w:rsidR="006D38B0" w:rsidRDefault="006D38B0">
      <w:r w:rsidRPr="006D38B0">
        <w:rPr>
          <w:b/>
          <w:bCs/>
          <w:sz w:val="32"/>
          <w:szCs w:val="32"/>
        </w:rPr>
        <w:t>Report:</w:t>
      </w:r>
      <w:r w:rsidR="003C4549" w:rsidRPr="003C4549">
        <w:br/>
        <w:t>Write a quick report with the following content:</w:t>
      </w:r>
    </w:p>
    <w:p w14:paraId="68789FAB" w14:textId="318ECAC7" w:rsidR="006D38B0" w:rsidRPr="006D38B0" w:rsidRDefault="003C4549">
      <w:r w:rsidRPr="003C4549">
        <w:br/>
      </w:r>
      <w:r w:rsidRPr="006D38B0">
        <w:rPr>
          <w:b/>
          <w:bCs/>
        </w:rPr>
        <w:t>Name of the Bot</w:t>
      </w:r>
      <w:r w:rsidR="006D38B0" w:rsidRPr="006D38B0">
        <w:rPr>
          <w:b/>
          <w:bCs/>
        </w:rPr>
        <w:t xml:space="preserve">: </w:t>
      </w:r>
      <w:proofErr w:type="spellStart"/>
      <w:r w:rsidR="003E0607">
        <w:t>SoftBot</w:t>
      </w:r>
      <w:proofErr w:type="spellEnd"/>
      <w:r w:rsidR="003E0607">
        <w:t xml:space="preserve"> V2</w:t>
      </w:r>
    </w:p>
    <w:p w14:paraId="73316C71" w14:textId="77777777" w:rsidR="00034B1D" w:rsidRDefault="003C4549">
      <w:r w:rsidRPr="006D38B0">
        <w:rPr>
          <w:b/>
          <w:bCs/>
        </w:rPr>
        <w:br/>
        <w:t>Description of the Bot</w:t>
      </w:r>
      <w:r w:rsidR="0019651A">
        <w:rPr>
          <w:b/>
          <w:bCs/>
        </w:rPr>
        <w:t>:</w:t>
      </w:r>
      <w:r w:rsidRPr="006D38B0">
        <w:rPr>
          <w:b/>
          <w:bCs/>
        </w:rPr>
        <w:br/>
      </w:r>
      <w:r w:rsidR="000679A6">
        <w:t xml:space="preserve">The </w:t>
      </w:r>
      <w:proofErr w:type="spellStart"/>
      <w:r w:rsidR="003E0607">
        <w:t>SoftBot</w:t>
      </w:r>
      <w:proofErr w:type="spellEnd"/>
      <w:r w:rsidR="003E0607">
        <w:t xml:space="preserve"> V2 is an advanced version of </w:t>
      </w:r>
      <w:r w:rsidR="003269FD">
        <w:t>FAQ</w:t>
      </w:r>
      <w:r w:rsidR="00A977B4">
        <w:t xml:space="preserve"> </w:t>
      </w:r>
      <w:r w:rsidR="003269FD">
        <w:t>chatbot</w:t>
      </w:r>
      <w:r w:rsidR="00A977B4">
        <w:t>. This Bot can be used as a helper bot for software development students</w:t>
      </w:r>
      <w:r w:rsidR="00B661DA">
        <w:t xml:space="preserve"> for asking software </w:t>
      </w:r>
      <w:r w:rsidR="00C77E5E">
        <w:t xml:space="preserve">development questions. This bot is designed to be bot for </w:t>
      </w:r>
      <w:proofErr w:type="gramStart"/>
      <w:r w:rsidR="00C77E5E">
        <w:t>students</w:t>
      </w:r>
      <w:proofErr w:type="gramEnd"/>
      <w:r w:rsidR="00C77E5E">
        <w:t xml:space="preserve"> hence, is able to answer question in </w:t>
      </w:r>
      <w:r w:rsidR="00D36E5F">
        <w:t>much simpler way for the beginners to understand better.</w:t>
      </w:r>
    </w:p>
    <w:p w14:paraId="4578BE18" w14:textId="14704132" w:rsidR="002B3011" w:rsidRDefault="002B3011" w:rsidP="002B3011">
      <w:pPr>
        <w:pStyle w:val="ListParagraph"/>
        <w:numPr>
          <w:ilvl w:val="0"/>
          <w:numId w:val="4"/>
        </w:numPr>
      </w:pPr>
      <w:r>
        <w:t xml:space="preserve">The Bot answers to </w:t>
      </w:r>
      <w:r w:rsidR="008645F9">
        <w:t>any text with ‘Hey</w:t>
      </w:r>
      <w:proofErr w:type="gramStart"/>
      <w:r w:rsidR="008645F9">
        <w:t xml:space="preserve">’ </w:t>
      </w:r>
      <w:r w:rsidR="000C6805">
        <w:t>,</w:t>
      </w:r>
      <w:proofErr w:type="gramEnd"/>
      <w:r w:rsidR="000C6805">
        <w:t xml:space="preserve"> </w:t>
      </w:r>
      <w:r w:rsidR="008645F9">
        <w:t>‘</w:t>
      </w:r>
      <w:r w:rsidR="000C6805">
        <w:t>Softbot</w:t>
      </w:r>
      <w:r w:rsidR="008645F9">
        <w:t>’</w:t>
      </w:r>
      <w:r w:rsidR="000C6805">
        <w:t xml:space="preserve"> or ‘Hey Softbot’</w:t>
      </w:r>
      <w:r w:rsidR="000B4526">
        <w:t>.</w:t>
      </w:r>
    </w:p>
    <w:p w14:paraId="65D272A0" w14:textId="4E49D2E4" w:rsidR="00034B1D" w:rsidRDefault="003C4549">
      <w:r w:rsidRPr="006D38B0">
        <w:rPr>
          <w:b/>
          <w:bCs/>
        </w:rPr>
        <w:br/>
        <w:t>Invitation Link</w:t>
      </w:r>
      <w:r w:rsidR="00034B1D">
        <w:rPr>
          <w:b/>
          <w:bCs/>
        </w:rPr>
        <w:t>:</w:t>
      </w:r>
      <w:r w:rsidRPr="006D38B0">
        <w:rPr>
          <w:b/>
          <w:bCs/>
        </w:rPr>
        <w:br/>
      </w:r>
      <w:hyperlink r:id="rId7" w:history="1">
        <w:r w:rsidR="00034B1D" w:rsidRPr="00034B1D">
          <w:rPr>
            <w:rStyle w:val="Hyperlink"/>
          </w:rPr>
          <w:t>https://discord.com/oauth2/authorize?client_id=1302428443236892822&amp;permissions=0&amp;integration_type=0&amp;scope=bot</w:t>
        </w:r>
      </w:hyperlink>
    </w:p>
    <w:p w14:paraId="346F8DE0" w14:textId="77777777" w:rsidR="00C373E8" w:rsidRDefault="003C4549">
      <w:pPr>
        <w:rPr>
          <w:b/>
          <w:bCs/>
        </w:rPr>
      </w:pPr>
      <w:r w:rsidRPr="006D38B0">
        <w:rPr>
          <w:b/>
          <w:bCs/>
        </w:rPr>
        <w:br/>
        <w:t>API Calls</w:t>
      </w:r>
      <w:r w:rsidR="00034B1D">
        <w:rPr>
          <w:b/>
          <w:bCs/>
        </w:rPr>
        <w:t>:</w:t>
      </w:r>
    </w:p>
    <w:p w14:paraId="13CC4031" w14:textId="0B6712C7" w:rsidR="00C373E8" w:rsidRPr="0000556B" w:rsidRDefault="00C373E8" w:rsidP="00C373E8">
      <w:pPr>
        <w:rPr>
          <w:sz w:val="18"/>
          <w:szCs w:val="18"/>
        </w:rPr>
      </w:pPr>
      <w:r>
        <w:t xml:space="preserve">API </w:t>
      </w:r>
      <w:r w:rsidR="0000556B">
        <w:t>Token:</w:t>
      </w:r>
      <w:r>
        <w:t xml:space="preserve"> </w:t>
      </w:r>
      <w:r w:rsidRPr="0000556B">
        <w:t>sk-proj-MJzY1ZQ7XufnHUIjB5xzKCfRQ0GP8y0HN_</w:t>
      </w:r>
      <w:r w:rsidR="0000556B" w:rsidRPr="0000556B">
        <w:t>-</w:t>
      </w:r>
      <w:r w:rsidRPr="0000556B">
        <w:t>C0X7fFwHMqxD0hNggAuqwYd6KQ2m9ViIXyOudXOT3BlbkFJPfsJoFUZ-iGfgoiCqs5h4hEk2BML12LUanA6IZagsVjieDNqrdIY6SmjbNf3kYv8N5nkcPMvQA")</w:t>
      </w:r>
    </w:p>
    <w:p w14:paraId="1E484B79" w14:textId="59267BFD" w:rsidR="00034B1D" w:rsidRDefault="003C4549">
      <w:r w:rsidRPr="006D38B0">
        <w:rPr>
          <w:b/>
          <w:bCs/>
        </w:rPr>
        <w:br/>
      </w:r>
      <w:r w:rsidR="00034B1D">
        <w:t xml:space="preserve">1) the First API call is </w:t>
      </w:r>
      <w:r w:rsidR="00ED2958">
        <w:t>C</w:t>
      </w:r>
      <w:r w:rsidR="007411F4">
        <w:t>ompletion</w:t>
      </w:r>
      <w:r w:rsidR="00ED2958">
        <w:t xml:space="preserve"> API</w:t>
      </w:r>
      <w:r w:rsidR="007411F4">
        <w:t>: With this</w:t>
      </w:r>
      <w:r w:rsidR="00ED2958">
        <w:t xml:space="preserve"> API</w:t>
      </w:r>
      <w:r w:rsidR="007411F4">
        <w:t>, I am getting the expla</w:t>
      </w:r>
      <w:r w:rsidR="009B73AC">
        <w:t>nation of the Utterance. This is helpful for expanding the question</w:t>
      </w:r>
      <w:r w:rsidR="00D43229">
        <w:t xml:space="preserve">, getting the tone, corrects </w:t>
      </w:r>
      <w:r w:rsidR="00ED2958">
        <w:t xml:space="preserve">typing </w:t>
      </w:r>
      <w:r w:rsidR="00D43229">
        <w:t>mistakes</w:t>
      </w:r>
      <w:r w:rsidR="00ED2958">
        <w:t xml:space="preserve"> and getting the overall explanation of the user’s utterance.</w:t>
      </w:r>
    </w:p>
    <w:p w14:paraId="158CC9F0" w14:textId="029015FC" w:rsidR="00EA38B7" w:rsidRDefault="00EA38B7">
      <w:r>
        <w:t xml:space="preserve">The </w:t>
      </w:r>
      <w:r w:rsidR="00C653FB">
        <w:t>output will be used to generate more accurate res</w:t>
      </w:r>
      <w:r w:rsidR="008073DE">
        <w:t>ponses.</w:t>
      </w:r>
    </w:p>
    <w:p w14:paraId="79E168AA" w14:textId="77777777" w:rsidR="00271A20" w:rsidRDefault="0032325E" w:rsidP="00271A20">
      <w:r>
        <w:t xml:space="preserve">Settings: </w:t>
      </w:r>
    </w:p>
    <w:p w14:paraId="192AABAF" w14:textId="3CFB77FB" w:rsidR="00271A20" w:rsidRDefault="00271A20" w:rsidP="00271A20">
      <w:pPr>
        <w:ind w:firstLine="720"/>
      </w:pPr>
      <w:r w:rsidRPr="00271A20">
        <w:t>model="gpt-3.5-turbo-instruct"</w:t>
      </w:r>
    </w:p>
    <w:p w14:paraId="22D635A7" w14:textId="498F566A" w:rsidR="00271A20" w:rsidRDefault="00271A20" w:rsidP="00271A20">
      <w:pPr>
        <w:ind w:firstLine="720"/>
      </w:pPr>
      <w:r w:rsidRPr="00271A20">
        <w:t>max</w:t>
      </w:r>
      <w:r>
        <w:t xml:space="preserve"> </w:t>
      </w:r>
      <w:r w:rsidRPr="00271A20">
        <w:t>tokens=</w:t>
      </w:r>
      <w:r>
        <w:t>50</w:t>
      </w:r>
    </w:p>
    <w:p w14:paraId="73D24760" w14:textId="189B8F54" w:rsidR="00271A20" w:rsidRPr="00271A20" w:rsidRDefault="00271A20" w:rsidP="00271A20">
      <w:pPr>
        <w:ind w:firstLine="720"/>
      </w:pPr>
      <w:r w:rsidRPr="00271A20">
        <w:t>temperature=0.1</w:t>
      </w:r>
    </w:p>
    <w:p w14:paraId="458A2FC7" w14:textId="65092981" w:rsidR="0032325E" w:rsidRDefault="0032325E"/>
    <w:p w14:paraId="4F6B60EA" w14:textId="63D6FB33" w:rsidR="00ED2958" w:rsidRDefault="00ED2958">
      <w:r>
        <w:t>2) the second API call is Chat API</w:t>
      </w:r>
      <w:r w:rsidR="00FB7B01">
        <w:t>: With this one, I am getting the response to the utterance</w:t>
      </w:r>
      <w:r w:rsidR="00862400">
        <w:t>.</w:t>
      </w:r>
    </w:p>
    <w:p w14:paraId="61DE2152" w14:textId="6ADE3681" w:rsidR="00862400" w:rsidRDefault="00862400">
      <w:r>
        <w:t>This will use all the past conversation</w:t>
      </w:r>
      <w:r w:rsidR="008073DE">
        <w:t xml:space="preserve"> for dialog management</w:t>
      </w:r>
      <w:r w:rsidR="00EA7716">
        <w:t>.</w:t>
      </w:r>
      <w:r>
        <w:t xml:space="preserve"> </w:t>
      </w:r>
      <w:r w:rsidR="00BA793C">
        <w:t xml:space="preserve">The chat Api supports </w:t>
      </w:r>
      <w:proofErr w:type="gramStart"/>
      <w:r w:rsidR="00BA793C">
        <w:t>role based</w:t>
      </w:r>
      <w:proofErr w:type="gramEnd"/>
      <w:r w:rsidR="00BA793C">
        <w:t xml:space="preserve"> prompts so, t</w:t>
      </w:r>
      <w:r>
        <w:t>he current Utterance</w:t>
      </w:r>
      <w:r w:rsidR="004B00EF">
        <w:t xml:space="preserve"> </w:t>
      </w:r>
      <w:r w:rsidR="00EA7716">
        <w:t>is passed as content from ‘User’</w:t>
      </w:r>
      <w:r w:rsidR="00BA793C">
        <w:t xml:space="preserve"> and</w:t>
      </w:r>
      <w:r w:rsidR="00EA7716">
        <w:t xml:space="preserve"> </w:t>
      </w:r>
      <w:r w:rsidR="004B00EF">
        <w:t xml:space="preserve">its explanation </w:t>
      </w:r>
      <w:r w:rsidR="009D29CA">
        <w:t>(</w:t>
      </w:r>
      <w:r w:rsidR="004B00EF">
        <w:t>from the first API call</w:t>
      </w:r>
      <w:r w:rsidR="009D29CA">
        <w:t xml:space="preserve">) </w:t>
      </w:r>
      <w:r w:rsidR="00BA793C">
        <w:t xml:space="preserve">will be passed as content form ‘system’ </w:t>
      </w:r>
      <w:r w:rsidR="009D29CA">
        <w:t>to generate response</w:t>
      </w:r>
      <w:r w:rsidR="004B00EF">
        <w:t>.</w:t>
      </w:r>
      <w:r w:rsidR="00BA793C">
        <w:t xml:space="preserve"> The response is then </w:t>
      </w:r>
      <w:r w:rsidR="00AB144B">
        <w:t>printed to the user.</w:t>
      </w:r>
    </w:p>
    <w:p w14:paraId="76DF9579" w14:textId="42C4983E" w:rsidR="00271A20" w:rsidRDefault="00271A20">
      <w:r>
        <w:t xml:space="preserve">Settings: </w:t>
      </w:r>
    </w:p>
    <w:p w14:paraId="650DA2F6" w14:textId="77777777" w:rsidR="00EA38B7" w:rsidRDefault="00271A20" w:rsidP="00EA38B7">
      <w:r>
        <w:tab/>
      </w:r>
      <w:r w:rsidR="00EA38B7" w:rsidRPr="00EA38B7">
        <w:t>model="gpt-3.5-turbo"</w:t>
      </w:r>
    </w:p>
    <w:p w14:paraId="229C567D" w14:textId="318E2488" w:rsidR="00EA38B7" w:rsidRDefault="00EA38B7" w:rsidP="00EA38B7">
      <w:pPr>
        <w:ind w:firstLine="720"/>
      </w:pPr>
      <w:r w:rsidRPr="00EA38B7">
        <w:t>max</w:t>
      </w:r>
      <w:r>
        <w:t xml:space="preserve"> </w:t>
      </w:r>
      <w:r w:rsidRPr="00EA38B7">
        <w:t>tokens=150</w:t>
      </w:r>
    </w:p>
    <w:p w14:paraId="14C8B2C7" w14:textId="2BAFAC58" w:rsidR="00EA38B7" w:rsidRPr="00EA38B7" w:rsidRDefault="00EA38B7" w:rsidP="00EA38B7">
      <w:pPr>
        <w:ind w:firstLine="720"/>
      </w:pPr>
      <w:r w:rsidRPr="00EA38B7">
        <w:t>temperature=0.8</w:t>
      </w:r>
    </w:p>
    <w:p w14:paraId="0839B999" w14:textId="7DABB343" w:rsidR="001E4DCD" w:rsidRDefault="003C4549">
      <w:pPr>
        <w:rPr>
          <w:b/>
          <w:bCs/>
        </w:rPr>
      </w:pPr>
      <w:r w:rsidRPr="006D38B0">
        <w:rPr>
          <w:b/>
          <w:bCs/>
        </w:rPr>
        <w:br/>
        <w:t>Prompt Engineering</w:t>
      </w:r>
    </w:p>
    <w:p w14:paraId="5993F76F" w14:textId="5F21C878" w:rsidR="001E4DCD" w:rsidRDefault="001E4DCD">
      <w:r>
        <w:t xml:space="preserve">For the first </w:t>
      </w:r>
      <w:r w:rsidR="00972BB5">
        <w:t>Api</w:t>
      </w:r>
      <w:r>
        <w:t xml:space="preserve"> call, I am giving</w:t>
      </w:r>
      <w:r w:rsidR="003A2F3E">
        <w:t xml:space="preserve"> order to explain the utterance but at the same time </w:t>
      </w:r>
      <w:r w:rsidR="00FE3893">
        <w:t xml:space="preserve">restraining it to </w:t>
      </w:r>
      <w:r w:rsidR="00D4788A">
        <w:t>not give the answer to question.</w:t>
      </w:r>
    </w:p>
    <w:p w14:paraId="7C351115" w14:textId="77777777" w:rsidR="00C74D1A" w:rsidRDefault="00972BB5" w:rsidP="00C74D1A">
      <w:r>
        <w:t>For the second one,</w:t>
      </w:r>
      <w:r w:rsidR="00573755">
        <w:t xml:space="preserve"> </w:t>
      </w:r>
      <w:r w:rsidR="00B215B8">
        <w:t>I am prompting context based.</w:t>
      </w:r>
      <w:r>
        <w:t xml:space="preserve"> </w:t>
      </w:r>
      <w:r w:rsidR="009A42DE">
        <w:t xml:space="preserve">I am telling it to be </w:t>
      </w:r>
      <w:r w:rsidR="001E5DDE">
        <w:t>a</w:t>
      </w:r>
      <w:r w:rsidR="009A42DE">
        <w:t xml:space="preserve"> Software Developing Bot at mohawk college</w:t>
      </w:r>
      <w:r w:rsidR="008D6070">
        <w:t xml:space="preserve">. </w:t>
      </w:r>
      <w:r w:rsidR="0049422A">
        <w:t xml:space="preserve">And then constraining it to give </w:t>
      </w:r>
      <w:r w:rsidR="001E5DDE">
        <w:t>simpler response for students</w:t>
      </w:r>
      <w:r w:rsidR="00235485">
        <w:t xml:space="preserve"> and to not give response to any irrelevant questions</w:t>
      </w:r>
      <w:r w:rsidR="00575986">
        <w:t xml:space="preserve"> except for greetings</w:t>
      </w:r>
      <w:r w:rsidR="00D23394">
        <w:t xml:space="preserve"> rather </w:t>
      </w:r>
      <w:r w:rsidR="00F262AA">
        <w:t xml:space="preserve">refuse </w:t>
      </w:r>
      <w:r w:rsidR="00CA2CF6">
        <w:t xml:space="preserve">them to answer any irrelevant questions </w:t>
      </w:r>
      <w:r w:rsidR="00573755">
        <w:t>politely</w:t>
      </w:r>
      <w:r w:rsidR="00575986">
        <w:t>.</w:t>
      </w:r>
      <w:r w:rsidR="00235485">
        <w:t xml:space="preserve"> </w:t>
      </w:r>
    </w:p>
    <w:p w14:paraId="5B283302" w14:textId="77777777" w:rsidR="00C74D1A" w:rsidRDefault="00C74D1A" w:rsidP="00C74D1A">
      <w:pPr>
        <w:rPr>
          <w:b/>
          <w:bCs/>
        </w:rPr>
      </w:pPr>
    </w:p>
    <w:p w14:paraId="347BA568" w14:textId="3932565E" w:rsidR="00C74D1A" w:rsidRPr="00C74D1A" w:rsidRDefault="00C74D1A" w:rsidP="00C74D1A">
      <w:r w:rsidRPr="00247163">
        <w:rPr>
          <w:b/>
          <w:bCs/>
          <w:sz w:val="28"/>
          <w:szCs w:val="28"/>
          <w:lang w:val="en-US"/>
        </w:rPr>
        <w:lastRenderedPageBreak/>
        <w:t xml:space="preserve">Test Cases: </w:t>
      </w:r>
    </w:p>
    <w:p w14:paraId="06855516" w14:textId="77777777" w:rsidR="00C74D1A" w:rsidRDefault="00C74D1A" w:rsidP="00C74D1A">
      <w:pPr>
        <w:rPr>
          <w:b/>
          <w:bCs/>
          <w:lang w:val="en-US"/>
        </w:rPr>
      </w:pPr>
    </w:p>
    <w:p w14:paraId="441DD95A" w14:textId="77777777" w:rsidR="00C74D1A" w:rsidRPr="00247163" w:rsidRDefault="00C74D1A" w:rsidP="00C74D1A">
      <w:pPr>
        <w:rPr>
          <w:b/>
          <w:bCs/>
          <w:lang w:val="en-US"/>
        </w:rPr>
      </w:pPr>
      <w:r>
        <w:rPr>
          <w:b/>
          <w:bCs/>
          <w:lang w:val="en-US"/>
        </w:rPr>
        <w:tab/>
      </w:r>
      <w:r w:rsidRPr="00A80195">
        <w:rPr>
          <w:b/>
          <w:bCs/>
          <w:sz w:val="28"/>
          <w:szCs w:val="28"/>
          <w:lang w:val="en-US"/>
        </w:rPr>
        <w:t>Simple Prompt Test Cases:</w:t>
      </w:r>
    </w:p>
    <w:p w14:paraId="4828198D" w14:textId="77777777" w:rsidR="00C74D1A" w:rsidRDefault="00C74D1A" w:rsidP="00C74D1A">
      <w:pPr>
        <w:textAlignment w:val="baseline"/>
        <w:rPr>
          <w:rFonts w:ascii="inherit" w:eastAsia="Times New Roman" w:hAnsi="inherit" w:cs="Noto Sans"/>
          <w:color w:val="000000"/>
          <w:kern w:val="0"/>
          <w14:ligatures w14:val="none"/>
        </w:rPr>
      </w:pPr>
    </w:p>
    <w:p w14:paraId="2F852832" w14:textId="4DBF5E55" w:rsidR="00C74D1A" w:rsidRPr="00C74D1A" w:rsidRDefault="00C74D1A" w:rsidP="00C74D1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p>
    <w:p w14:paraId="4569177B" w14:textId="3039ABEB" w:rsidR="00C74D1A" w:rsidRPr="000C3943" w:rsidRDefault="00C74D1A" w:rsidP="00C74D1A">
      <w:pPr>
        <w:ind w:left="720"/>
        <w:textAlignment w:val="baseline"/>
        <w:rPr>
          <w:rFonts w:ascii="inherit" w:eastAsia="Times New Roman" w:hAnsi="inherit" w:cs="Noto Sans"/>
          <w:b/>
          <w:bCs/>
          <w:color w:val="000000"/>
          <w:kern w:val="0"/>
          <w14:ligatures w14:val="none"/>
        </w:rPr>
      </w:pPr>
      <w:r w:rsidRPr="006E21EF">
        <w:rPr>
          <w:b/>
          <w:bCs/>
          <w:lang w:val="en-US"/>
        </w:rPr>
        <w:t>Prompt: &lt;</w:t>
      </w:r>
      <w:r w:rsidRPr="006E21EF">
        <w:rPr>
          <w:b/>
          <w:bCs/>
        </w:rPr>
        <w:t xml:space="preserve"> What are best practices for writing clean code?</w:t>
      </w:r>
      <w:r w:rsidRPr="006E21EF">
        <w:rPr>
          <w:b/>
          <w:bCs/>
          <w:lang w:val="en-US"/>
        </w:rPr>
        <w:t>&gt;</w:t>
      </w:r>
    </w:p>
    <w:p w14:paraId="6BB69AAE" w14:textId="77777777" w:rsidR="00C74D1A" w:rsidRPr="00774105" w:rsidRDefault="00C74D1A" w:rsidP="00C74D1A">
      <w:pPr>
        <w:ind w:left="720"/>
        <w:textAlignment w:val="baseline"/>
      </w:pPr>
      <w:r w:rsidRPr="00D20DB6">
        <w:rPr>
          <w:b/>
          <w:bCs/>
          <w:lang w:val="en-US"/>
        </w:rPr>
        <w:t>Response</w:t>
      </w:r>
      <w:r>
        <w:rPr>
          <w:lang w:val="en-US"/>
        </w:rPr>
        <w:t>: &lt;</w:t>
      </w:r>
      <w:r w:rsidRPr="00774105">
        <w:rPr>
          <w:rFonts w:ascii="Noto Sans" w:eastAsia="Times New Roman" w:hAnsi="Noto Sans" w:cs="Noto Sans"/>
          <w:kern w:val="0"/>
          <w:bdr w:val="none" w:sz="0" w:space="0" w:color="auto" w:frame="1"/>
          <w14:ligatures w14:val="none"/>
        </w:rPr>
        <w:t xml:space="preserve"> </w:t>
      </w:r>
      <w:r w:rsidRPr="00774105">
        <w:t xml:space="preserve">Writing clean code is important for making your code easy to read, </w:t>
      </w:r>
      <w:r>
        <w:t>understand</w:t>
      </w:r>
      <w:r w:rsidRPr="00774105">
        <w:t xml:space="preserve">, and maintain. Here are some best practices for writing clean code: </w:t>
      </w:r>
    </w:p>
    <w:p w14:paraId="5758EC9C" w14:textId="77777777" w:rsidR="00C74D1A" w:rsidRPr="00774105" w:rsidRDefault="00C74D1A" w:rsidP="00C74D1A">
      <w:pPr>
        <w:pStyle w:val="ListParagraph"/>
        <w:numPr>
          <w:ilvl w:val="1"/>
          <w:numId w:val="1"/>
        </w:numPr>
        <w:textAlignment w:val="baseline"/>
      </w:pPr>
      <w:r w:rsidRPr="00D20DB6">
        <w:t>Meaningful Names:</w:t>
      </w:r>
      <w:r w:rsidRPr="00774105">
        <w:t xml:space="preserve"> Use descriptive names for variables, functions, and classes so that others can easily understand what they do.</w:t>
      </w:r>
    </w:p>
    <w:p w14:paraId="097A0FFD" w14:textId="77777777" w:rsidR="00C74D1A" w:rsidRPr="00774105" w:rsidRDefault="00C74D1A" w:rsidP="00C74D1A">
      <w:pPr>
        <w:pStyle w:val="ListParagraph"/>
        <w:numPr>
          <w:ilvl w:val="1"/>
          <w:numId w:val="2"/>
        </w:numPr>
        <w:textAlignment w:val="baseline"/>
      </w:pPr>
      <w:r w:rsidRPr="00D20DB6">
        <w:t>Consistent Formatting</w:t>
      </w:r>
      <w:r w:rsidRPr="00774105">
        <w:t>: Follow a consistent coding style, including proper indentation, spacing, and naming conventions.</w:t>
      </w:r>
    </w:p>
    <w:p w14:paraId="2AC4254B" w14:textId="77777777" w:rsidR="00C74D1A" w:rsidRPr="00D20DB6" w:rsidRDefault="00C74D1A" w:rsidP="00C74D1A">
      <w:pPr>
        <w:pStyle w:val="ListParagraph"/>
        <w:numPr>
          <w:ilvl w:val="1"/>
          <w:numId w:val="2"/>
        </w:numPr>
        <w:textAlignment w:val="baseline"/>
      </w:pPr>
      <w:r w:rsidRPr="00D20DB6">
        <w:t>Comments: Add comments to explain complex parts of your code or to provide context for what you're doing.</w:t>
      </w:r>
    </w:p>
    <w:p w14:paraId="41D7738E" w14:textId="77777777" w:rsidR="00C74D1A" w:rsidRPr="00D20DB6" w:rsidRDefault="00C74D1A" w:rsidP="00C74D1A">
      <w:pPr>
        <w:pStyle w:val="ListParagraph"/>
        <w:numPr>
          <w:ilvl w:val="1"/>
          <w:numId w:val="2"/>
        </w:numPr>
        <w:textAlignment w:val="baseline"/>
      </w:pPr>
      <w:r w:rsidRPr="00D20DB6">
        <w:t>Simplify Functions: Keep your functions short and focused on doing one thing well.</w:t>
      </w:r>
    </w:p>
    <w:p w14:paraId="0178E91A" w14:textId="77777777" w:rsidR="00C74D1A" w:rsidRPr="00D20DB6" w:rsidRDefault="00C74D1A" w:rsidP="00C74D1A">
      <w:pPr>
        <w:pStyle w:val="ListParagraph"/>
        <w:numPr>
          <w:ilvl w:val="1"/>
          <w:numId w:val="2"/>
        </w:numPr>
        <w:textAlignment w:val="baseline"/>
      </w:pPr>
      <w:r w:rsidRPr="00D20DB6">
        <w:t>Avoid Magic Numbers: Instead of hardcoding numbers or values directly into your code, use constants or variables with meaningful names.</w:t>
      </w:r>
      <w:r w:rsidRPr="00D20DB6">
        <w:rPr>
          <w:rFonts w:ascii="inherit" w:eastAsia="Times New Roman" w:hAnsi="inherit" w:cs="Noto Sans"/>
          <w:color w:val="000000"/>
          <w:kern w:val="0"/>
          <w:bdr w:val="none" w:sz="0" w:space="0" w:color="auto" w:frame="1"/>
          <w14:ligatures w14:val="none"/>
        </w:rPr>
        <w:t>&gt;</w:t>
      </w:r>
    </w:p>
    <w:p w14:paraId="16934E1C" w14:textId="77777777" w:rsidR="00C74D1A" w:rsidRPr="00914B62" w:rsidRDefault="00C74D1A" w:rsidP="00C74D1A">
      <w:pPr>
        <w:textAlignment w:val="baseline"/>
      </w:pPr>
    </w:p>
    <w:p w14:paraId="18A21CB5" w14:textId="77777777" w:rsidR="00D6694A" w:rsidRPr="00C74D1A" w:rsidRDefault="00D6694A"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p>
    <w:p w14:paraId="2C283C79" w14:textId="5BBD4E62" w:rsidR="00C74D1A" w:rsidRPr="00A8538D" w:rsidRDefault="00C74D1A" w:rsidP="00D6694A">
      <w:pPr>
        <w:pStyle w:val="ListParagraph"/>
        <w:textAlignment w:val="baseline"/>
        <w:rPr>
          <w:b/>
          <w:bCs/>
        </w:rPr>
      </w:pPr>
      <w:r w:rsidRPr="00A8538D">
        <w:rPr>
          <w:b/>
          <w:bCs/>
          <w:lang w:val="en-US"/>
        </w:rPr>
        <w:t>Prompt: &lt;</w:t>
      </w:r>
      <w:r w:rsidRPr="00A8538D">
        <w:rPr>
          <w:rFonts w:ascii="inherit" w:eastAsia="Times New Roman" w:hAnsi="inherit" w:cs="Noto Sans"/>
          <w:b/>
          <w:bCs/>
          <w:color w:val="000000"/>
          <w:kern w:val="0"/>
          <w14:ligatures w14:val="none"/>
        </w:rPr>
        <w:t xml:space="preserve"> </w:t>
      </w:r>
      <w:r w:rsidRPr="00A8538D">
        <w:rPr>
          <w:b/>
          <w:bCs/>
        </w:rPr>
        <w:t>Benefit of Agile</w:t>
      </w:r>
      <w:r w:rsidRPr="00A8538D">
        <w:rPr>
          <w:b/>
          <w:bCs/>
          <w:lang w:val="en-US"/>
        </w:rPr>
        <w:t>&gt;</w:t>
      </w:r>
    </w:p>
    <w:p w14:paraId="1EA4CB0F" w14:textId="77777777" w:rsidR="00C74D1A" w:rsidRPr="00914B62" w:rsidRDefault="00C74D1A" w:rsidP="00C74D1A">
      <w:pPr>
        <w:ind w:left="720"/>
        <w:textAlignment w:val="baseline"/>
      </w:pPr>
      <w:r w:rsidRPr="00D20DB6">
        <w:rPr>
          <w:b/>
          <w:bCs/>
          <w:lang w:val="en-US"/>
        </w:rPr>
        <w:t>Response</w:t>
      </w:r>
      <w:r>
        <w:rPr>
          <w:lang w:val="en-US"/>
        </w:rPr>
        <w:t>: &lt;</w:t>
      </w:r>
      <w:r w:rsidRPr="00914B62">
        <w:rPr>
          <w:rFonts w:ascii="Noto Sans" w:eastAsia="Times New Roman" w:hAnsi="Noto Sans" w:cs="Noto Sans"/>
          <w:kern w:val="0"/>
          <w:bdr w:val="none" w:sz="0" w:space="0" w:color="auto" w:frame="1"/>
          <w14:ligatures w14:val="none"/>
        </w:rPr>
        <w:t xml:space="preserve"> </w:t>
      </w:r>
      <w:r w:rsidRPr="00914B62">
        <w:t xml:space="preserve">Agile is an iterative approach to software development that focuses on collaboration, flexibility, and continuous improvement. Some benefits of using Agile include: </w:t>
      </w:r>
    </w:p>
    <w:p w14:paraId="330EB928" w14:textId="77777777" w:rsidR="00C74D1A" w:rsidRPr="00D20DB6" w:rsidRDefault="00C74D1A" w:rsidP="00C74D1A">
      <w:pPr>
        <w:pStyle w:val="ListParagraph"/>
        <w:numPr>
          <w:ilvl w:val="1"/>
          <w:numId w:val="3"/>
        </w:numPr>
        <w:textAlignment w:val="baseline"/>
      </w:pPr>
      <w:r w:rsidRPr="00D20DB6">
        <w:t>Adaptability: Agile allows for changes to be made quickly and easily throughout the development process, which is great for projects with evolving requirements.</w:t>
      </w:r>
    </w:p>
    <w:p w14:paraId="56E2064A" w14:textId="77777777" w:rsidR="00C74D1A" w:rsidRPr="00D20DB6" w:rsidRDefault="00C74D1A" w:rsidP="00C74D1A">
      <w:pPr>
        <w:pStyle w:val="ListParagraph"/>
        <w:numPr>
          <w:ilvl w:val="1"/>
          <w:numId w:val="3"/>
        </w:numPr>
        <w:textAlignment w:val="baseline"/>
      </w:pPr>
      <w:r w:rsidRPr="00D20DB6">
        <w:t>Customer Involvement: Agile encourages constant feedback from stakeholders and users, ensuring that the final product meets their needs and expectations.</w:t>
      </w:r>
    </w:p>
    <w:p w14:paraId="38182368" w14:textId="77777777" w:rsidR="00C74D1A" w:rsidRPr="00D20DB6" w:rsidRDefault="00C74D1A" w:rsidP="00C74D1A">
      <w:pPr>
        <w:pStyle w:val="ListParagraph"/>
        <w:numPr>
          <w:ilvl w:val="1"/>
          <w:numId w:val="3"/>
        </w:numPr>
        <w:textAlignment w:val="baseline"/>
      </w:pPr>
      <w:r w:rsidRPr="00D20DB6">
        <w:t>Faster Delivery: Agile promotes delivering working software in small, incremental iterations, allowing for quicker release of usable features.</w:t>
      </w:r>
    </w:p>
    <w:p w14:paraId="111318D6" w14:textId="77777777" w:rsidR="00C74D1A" w:rsidRPr="00D20DB6" w:rsidRDefault="00C74D1A" w:rsidP="00C74D1A">
      <w:pPr>
        <w:pStyle w:val="ListParagraph"/>
        <w:numPr>
          <w:ilvl w:val="1"/>
          <w:numId w:val="3"/>
        </w:numPr>
        <w:textAlignment w:val="baseline"/>
      </w:pPr>
      <w:r w:rsidRPr="00D20DB6">
        <w:t xml:space="preserve">Improved Quality: With frequent testing and feedback loops, Agile helps identify and address issues early in the development cycle, leading to a higher quality </w:t>
      </w:r>
      <w:proofErr w:type="gramStart"/>
      <w:r w:rsidRPr="00D20DB6">
        <w:t>end product</w:t>
      </w:r>
      <w:proofErr w:type="gramEnd"/>
      <w:r w:rsidRPr="00D20DB6">
        <w:t>.</w:t>
      </w:r>
    </w:p>
    <w:p w14:paraId="24AC8B3B" w14:textId="77777777" w:rsidR="00C74D1A" w:rsidRPr="00A8538D" w:rsidRDefault="00C74D1A" w:rsidP="00C74D1A">
      <w:pPr>
        <w:pStyle w:val="ListParagraph"/>
        <w:ind w:left="1440"/>
        <w:textAlignment w:val="baseline"/>
      </w:pPr>
    </w:p>
    <w:p w14:paraId="3CF6EE8C" w14:textId="6EE6CEE3" w:rsidR="00D6694A" w:rsidRPr="00D6694A" w:rsidRDefault="00D6694A" w:rsidP="00D6694A">
      <w:pPr>
        <w:pStyle w:val="ListParagraph"/>
        <w:numPr>
          <w:ilvl w:val="0"/>
          <w:numId w:val="1"/>
        </w:numPr>
        <w:textAlignment w:val="baseline"/>
        <w:rPr>
          <w:rFonts w:ascii="inherit" w:eastAsia="Times New Roman" w:hAnsi="inherit" w:cs="Noto Sans"/>
          <w:b/>
          <w:bCs/>
          <w:color w:val="000000"/>
          <w:kern w:val="0"/>
          <w14:ligatures w14:val="none"/>
        </w:rPr>
      </w:pPr>
      <w:r w:rsidRPr="00D6694A">
        <w:rPr>
          <w:rFonts w:ascii="inherit" w:eastAsia="Times New Roman" w:hAnsi="inherit" w:cs="Noto Sans"/>
          <w:b/>
          <w:bCs/>
          <w:color w:val="000000"/>
          <w:kern w:val="0"/>
          <w14:ligatures w14:val="none"/>
        </w:rPr>
        <w:t>Score: Pass</w:t>
      </w:r>
    </w:p>
    <w:p w14:paraId="0A6626D6" w14:textId="4D547AC6" w:rsidR="00C74D1A" w:rsidRPr="00A8538D" w:rsidRDefault="00C74D1A" w:rsidP="00D6694A">
      <w:pPr>
        <w:pStyle w:val="ListParagraph"/>
        <w:textAlignment w:val="baseline"/>
        <w:rPr>
          <w:rFonts w:ascii="inherit" w:eastAsia="Times New Roman" w:hAnsi="inherit" w:cs="Noto Sans"/>
          <w:b/>
          <w:bCs/>
          <w:color w:val="000000"/>
          <w:kern w:val="0"/>
          <w14:ligatures w14:val="none"/>
        </w:rPr>
      </w:pPr>
      <w:r w:rsidRPr="00A8538D">
        <w:rPr>
          <w:b/>
          <w:bCs/>
          <w:lang w:val="en-US"/>
        </w:rPr>
        <w:t>Prompt: &lt;</w:t>
      </w:r>
      <w:r w:rsidRPr="00A8538D">
        <w:rPr>
          <w:rFonts w:ascii="Noto Sans" w:hAnsi="Noto Sans" w:cs="Noto Sans"/>
          <w:b/>
          <w:bCs/>
        </w:rPr>
        <w:t xml:space="preserve"> </w:t>
      </w:r>
      <w:r w:rsidRPr="00A8538D">
        <w:rPr>
          <w:b/>
          <w:bCs/>
        </w:rPr>
        <w:t>give me a short answer why do we need DSA</w:t>
      </w:r>
      <w:r w:rsidRPr="00A8538D">
        <w:rPr>
          <w:b/>
          <w:bCs/>
          <w:lang w:val="en-US"/>
        </w:rPr>
        <w:t>&gt;</w:t>
      </w:r>
    </w:p>
    <w:p w14:paraId="0BEC8F66" w14:textId="77777777" w:rsidR="00C74D1A" w:rsidRPr="00A8538D" w:rsidRDefault="00C74D1A" w:rsidP="00C74D1A">
      <w:pPr>
        <w:ind w:left="720"/>
        <w:textAlignment w:val="baseline"/>
        <w:rPr>
          <w:rFonts w:ascii="inherit" w:eastAsia="Times New Roman" w:hAnsi="inherit" w:cs="Noto Sans"/>
          <w:color w:val="000000"/>
          <w:kern w:val="0"/>
          <w14:ligatures w14:val="none"/>
        </w:rPr>
      </w:pPr>
      <w:r w:rsidRPr="00D20DB6">
        <w:rPr>
          <w:b/>
          <w:bCs/>
          <w:lang w:val="en-US"/>
        </w:rPr>
        <w:t>Response</w:t>
      </w:r>
      <w:r>
        <w:rPr>
          <w:lang w:val="en-US"/>
        </w:rPr>
        <w:t>: &lt;</w:t>
      </w:r>
      <w:r w:rsidRPr="00A8538D">
        <w:rPr>
          <w:rFonts w:ascii="Noto Sans" w:hAnsi="Noto Sans" w:cs="Noto Sans"/>
          <w:bdr w:val="none" w:sz="0" w:space="0" w:color="auto" w:frame="1"/>
        </w:rPr>
        <w:t xml:space="preserve"> </w:t>
      </w:r>
      <w:r w:rsidRPr="00A8538D">
        <w:t>We need Data Structures and Algorithms to efficiently organize and manipulate data, solve complex problems, and optimize the performance of software applications.</w:t>
      </w:r>
      <w:r>
        <w:rPr>
          <w:rFonts w:ascii="inherit" w:eastAsia="Times New Roman" w:hAnsi="inherit" w:cs="Noto Sans"/>
          <w:color w:val="000000"/>
          <w:kern w:val="0"/>
          <w:bdr w:val="none" w:sz="0" w:space="0" w:color="auto" w:frame="1"/>
          <w14:ligatures w14:val="none"/>
        </w:rPr>
        <w:t>&gt;</w:t>
      </w:r>
    </w:p>
    <w:p w14:paraId="0D46039D" w14:textId="77777777" w:rsidR="00C74D1A" w:rsidRDefault="00C74D1A" w:rsidP="00C74D1A">
      <w:pPr>
        <w:ind w:left="720"/>
        <w:textAlignment w:val="baseline"/>
        <w:rPr>
          <w:rFonts w:ascii="inherit" w:eastAsia="Times New Roman" w:hAnsi="inherit" w:cs="Noto Sans"/>
          <w:color w:val="000000"/>
          <w:kern w:val="0"/>
          <w14:ligatures w14:val="none"/>
        </w:rPr>
      </w:pPr>
    </w:p>
    <w:p w14:paraId="466EEC2A" w14:textId="77777777" w:rsidR="00C332EF" w:rsidRPr="000C3943" w:rsidRDefault="00C332EF" w:rsidP="00C74D1A">
      <w:pPr>
        <w:ind w:left="720"/>
        <w:textAlignment w:val="baseline"/>
        <w:rPr>
          <w:rFonts w:ascii="inherit" w:eastAsia="Times New Roman" w:hAnsi="inherit" w:cs="Noto Sans"/>
          <w:color w:val="000000"/>
          <w:kern w:val="0"/>
          <w14:ligatures w14:val="none"/>
        </w:rPr>
      </w:pPr>
    </w:p>
    <w:p w14:paraId="1B197E3D" w14:textId="77777777" w:rsidR="00C332EF" w:rsidRDefault="00C332EF" w:rsidP="00C332EF">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lastRenderedPageBreak/>
        <w:t>Score: Pass</w:t>
      </w:r>
    </w:p>
    <w:p w14:paraId="5205636B" w14:textId="06202AE0" w:rsidR="00C74D1A" w:rsidRPr="000C3943" w:rsidRDefault="00C74D1A" w:rsidP="00C332EF">
      <w:pPr>
        <w:ind w:left="644" w:firstLine="76"/>
        <w:textAlignment w:val="baseline"/>
        <w:rPr>
          <w:rFonts w:ascii="inherit" w:eastAsia="Times New Roman" w:hAnsi="inherit" w:cs="Noto Sans"/>
          <w:b/>
          <w:bCs/>
          <w:color w:val="000000"/>
          <w:kern w:val="0"/>
          <w14:ligatures w14:val="none"/>
        </w:rPr>
      </w:pPr>
      <w:r w:rsidRPr="00C332EF">
        <w:rPr>
          <w:b/>
          <w:bCs/>
          <w:lang w:val="en-US"/>
        </w:rPr>
        <w:t xml:space="preserve">Prompt: </w:t>
      </w:r>
      <w:r w:rsidRPr="00C332EF">
        <w:rPr>
          <w:b/>
          <w:bCs/>
        </w:rPr>
        <w:t xml:space="preserve">&lt; SQL vs </w:t>
      </w:r>
      <w:proofErr w:type="gramStart"/>
      <w:r w:rsidRPr="00C332EF">
        <w:rPr>
          <w:b/>
          <w:bCs/>
        </w:rPr>
        <w:t>NoSQL !</w:t>
      </w:r>
      <w:proofErr w:type="gramEnd"/>
      <w:r w:rsidRPr="00C332EF">
        <w:rPr>
          <w:b/>
          <w:bCs/>
        </w:rPr>
        <w:t>@#$%^</w:t>
      </w:r>
      <w:r w:rsidRPr="00C332EF">
        <w:rPr>
          <w:b/>
          <w:bCs/>
          <w:lang w:val="en-US"/>
        </w:rPr>
        <w:t xml:space="preserve"> &gt;</w:t>
      </w:r>
    </w:p>
    <w:p w14:paraId="33C3E15B"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914B62">
        <w:t xml:space="preserve">SQL and NoSQL databases have different strengths and weaknesses. SQL databases are great for complex queries that require relationships between data tables. They are structured and follow a fixed schema, which can provide more consistency and integrity in the data. NoSQL databases, on the other hand, are more flexible and can handle unstructured data more easily. They are better suited for big data applications and scenarios where the data requirements are not fully known or may change over time. In short, SQL is like a well-organized filing cabinet, while NoSQL is like a big, flexible storage bin. The choice between them depends on the specific needs of your project. </w:t>
      </w:r>
      <w:r>
        <w:rPr>
          <w:rFonts w:ascii="inherit" w:eastAsia="Times New Roman" w:hAnsi="inherit" w:cs="Noto Sans"/>
          <w:color w:val="000000"/>
          <w:kern w:val="0"/>
          <w:bdr w:val="none" w:sz="0" w:space="0" w:color="auto" w:frame="1"/>
          <w14:ligatures w14:val="none"/>
        </w:rPr>
        <w:t>&gt;</w:t>
      </w:r>
    </w:p>
    <w:p w14:paraId="7CA91F98"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0E7186C6" w14:textId="37AD1077" w:rsidR="00C332EF" w:rsidRPr="00C332EF" w:rsidRDefault="00C332EF" w:rsidP="00C332EF">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p>
    <w:p w14:paraId="7F2E0B9E" w14:textId="64796F9F" w:rsidR="00C74D1A" w:rsidRPr="000C3943" w:rsidRDefault="00C332EF" w:rsidP="00C332E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6E21EF">
        <w:rPr>
          <w:b/>
          <w:bCs/>
          <w:lang w:val="en-US"/>
        </w:rPr>
        <w:t>Prompt: &lt;</w:t>
      </w:r>
      <w:r w:rsidR="00C74D1A" w:rsidRPr="006E21EF">
        <w:rPr>
          <w:rFonts w:ascii="inherit" w:eastAsia="Times New Roman" w:hAnsi="inherit" w:cs="Noto Sans"/>
          <w:b/>
          <w:bCs/>
          <w:color w:val="000000"/>
          <w:kern w:val="0"/>
          <w:bdr w:val="none" w:sz="0" w:space="0" w:color="auto" w:frame="1"/>
          <w14:ligatures w14:val="none"/>
        </w:rPr>
        <w:t xml:space="preserve"> </w:t>
      </w:r>
      <w:proofErr w:type="spellStart"/>
      <w:r w:rsidR="00C74D1A" w:rsidRPr="000C3943">
        <w:rPr>
          <w:rFonts w:ascii="inherit" w:eastAsia="Times New Roman" w:hAnsi="inherit" w:cs="Noto Sans"/>
          <w:b/>
          <w:bCs/>
          <w:color w:val="000000"/>
          <w:kern w:val="0"/>
          <w:bdr w:val="none" w:sz="0" w:space="0" w:color="auto" w:frame="1"/>
          <w14:ligatures w14:val="none"/>
        </w:rPr>
        <w:t>waht</w:t>
      </w:r>
      <w:proofErr w:type="spellEnd"/>
      <w:r w:rsidR="00C74D1A" w:rsidRPr="000C3943">
        <w:rPr>
          <w:rFonts w:ascii="inherit" w:eastAsia="Times New Roman" w:hAnsi="inherit" w:cs="Noto Sans"/>
          <w:b/>
          <w:bCs/>
          <w:color w:val="000000"/>
          <w:kern w:val="0"/>
          <w:bdr w:val="none" w:sz="0" w:space="0" w:color="auto" w:frame="1"/>
          <w14:ligatures w14:val="none"/>
        </w:rPr>
        <w:t xml:space="preserve"> is </w:t>
      </w:r>
      <w:proofErr w:type="spellStart"/>
      <w:r w:rsidR="00C74D1A" w:rsidRPr="000C3943">
        <w:rPr>
          <w:rFonts w:ascii="inherit" w:eastAsia="Times New Roman" w:hAnsi="inherit" w:cs="Noto Sans"/>
          <w:b/>
          <w:bCs/>
          <w:color w:val="000000"/>
          <w:kern w:val="0"/>
          <w:bdr w:val="none" w:sz="0" w:space="0" w:color="auto" w:frame="1"/>
          <w14:ligatures w14:val="none"/>
        </w:rPr>
        <w:t>Softeware</w:t>
      </w:r>
      <w:proofErr w:type="spellEnd"/>
      <w:r w:rsidR="00C74D1A" w:rsidRPr="000C3943">
        <w:rPr>
          <w:rFonts w:ascii="inherit" w:eastAsia="Times New Roman" w:hAnsi="inherit" w:cs="Noto Sans"/>
          <w:b/>
          <w:bCs/>
          <w:color w:val="000000"/>
          <w:kern w:val="0"/>
          <w:bdr w:val="none" w:sz="0" w:space="0" w:color="auto" w:frame="1"/>
          <w14:ligatures w14:val="none"/>
        </w:rPr>
        <w:t xml:space="preserve"> </w:t>
      </w:r>
      <w:proofErr w:type="spellStart"/>
      <w:r w:rsidR="00C74D1A" w:rsidRPr="000C3943">
        <w:rPr>
          <w:rFonts w:ascii="inherit" w:eastAsia="Times New Roman" w:hAnsi="inherit" w:cs="Noto Sans"/>
          <w:b/>
          <w:bCs/>
          <w:color w:val="000000"/>
          <w:kern w:val="0"/>
          <w:bdr w:val="none" w:sz="0" w:space="0" w:color="auto" w:frame="1"/>
          <w14:ligatures w14:val="none"/>
        </w:rPr>
        <w:t>delpoment</w:t>
      </w:r>
      <w:proofErr w:type="spellEnd"/>
      <w:r w:rsidR="00C74D1A" w:rsidRPr="006E21EF">
        <w:rPr>
          <w:b/>
          <w:bCs/>
          <w:lang w:val="en-US"/>
        </w:rPr>
        <w:t>&gt;</w:t>
      </w:r>
    </w:p>
    <w:p w14:paraId="2480A0EA" w14:textId="77777777" w:rsidR="00C74D1A" w:rsidRDefault="00C74D1A" w:rsidP="00C74D1A">
      <w:pPr>
        <w:ind w:left="720"/>
        <w:textAlignment w:val="baseline"/>
        <w:rPr>
          <w:rFonts w:ascii="inherit" w:eastAsia="Times New Roman" w:hAnsi="inherit" w:cs="Noto Sans"/>
          <w:color w:val="000000"/>
          <w:kern w:val="0"/>
          <w14:ligatures w14:val="none"/>
        </w:rPr>
      </w:pPr>
      <w:r w:rsidRPr="00D20DB6">
        <w:rPr>
          <w:b/>
          <w:bCs/>
          <w:lang w:val="en-US"/>
        </w:rPr>
        <w:t>Response</w:t>
      </w:r>
      <w:r>
        <w:rPr>
          <w:lang w:val="en-US"/>
        </w:rPr>
        <w:t>: &lt;</w:t>
      </w:r>
      <w:r w:rsidRPr="000C3943">
        <w:rPr>
          <w:rFonts w:ascii="inherit" w:eastAsia="Times New Roman" w:hAnsi="inherit" w:cs="Noto Sans"/>
          <w:color w:val="000000"/>
          <w:kern w:val="0"/>
          <w:bdr w:val="none" w:sz="0" w:space="0" w:color="auto" w:frame="1"/>
          <w14:ligatures w14:val="none"/>
        </w:rPr>
        <w:t xml:space="preserve"> Software development is the process of creating or designing software applications, programs, or systems. It involves writing code, testing it, and making sure it works properly. Software developers use programming languages like Java, Python, or C++ to build applications that we use on our computers, smartphones, and other devices. It's like building a digital tool or solution to solve a problem or meet a need. If you have any more questions about software development, feel free to ask!</w:t>
      </w:r>
      <w:r w:rsidRPr="000C3943">
        <w:rPr>
          <w:lang w:val="en-US"/>
        </w:rPr>
        <w:t>&gt;</w:t>
      </w:r>
    </w:p>
    <w:p w14:paraId="75A9F5DD"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144A1CB8" w14:textId="77777777" w:rsidR="00C74D1A" w:rsidRPr="00914B62"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4C73B8AF" w14:textId="723E3EB2" w:rsidR="00C332EF" w:rsidRPr="00C332EF" w:rsidRDefault="00C332EF" w:rsidP="00C332EF">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p>
    <w:p w14:paraId="7A3C74DD" w14:textId="0E80F7A1" w:rsidR="00C74D1A" w:rsidRPr="000C3943" w:rsidRDefault="00C332EF" w:rsidP="00C332E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6E21EF">
        <w:rPr>
          <w:b/>
          <w:bCs/>
          <w:lang w:val="en-US"/>
        </w:rPr>
        <w:t>Prompt: &lt;Hey&gt;</w:t>
      </w:r>
    </w:p>
    <w:p w14:paraId="7C5C410F"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73432">
        <w:t>Hello! How can I help you with software development today?</w:t>
      </w:r>
      <w:r>
        <w:rPr>
          <w:rFonts w:ascii="inherit" w:eastAsia="Times New Roman" w:hAnsi="inherit" w:cs="Noto Sans"/>
          <w:color w:val="000000"/>
          <w:kern w:val="0"/>
          <w:bdr w:val="none" w:sz="0" w:space="0" w:color="auto" w:frame="1"/>
          <w14:ligatures w14:val="none"/>
        </w:rPr>
        <w:t>&gt;</w:t>
      </w:r>
    </w:p>
    <w:p w14:paraId="7A38E989" w14:textId="77777777" w:rsidR="00C74D1A" w:rsidRPr="000C3943" w:rsidRDefault="00C74D1A" w:rsidP="00C74D1A">
      <w:pPr>
        <w:ind w:left="720"/>
        <w:textAlignment w:val="baseline"/>
        <w:rPr>
          <w:rFonts w:ascii="inherit" w:eastAsia="Times New Roman" w:hAnsi="inherit" w:cs="Noto Sans"/>
          <w:color w:val="000000"/>
          <w:kern w:val="0"/>
          <w14:ligatures w14:val="none"/>
        </w:rPr>
      </w:pPr>
    </w:p>
    <w:p w14:paraId="5F5B4EC5" w14:textId="77777777" w:rsidR="00C332EF" w:rsidRPr="00C332EF" w:rsidRDefault="00C332EF" w:rsidP="00D6694A">
      <w:pPr>
        <w:pStyle w:val="ListParagraph"/>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r w:rsidRPr="006E21EF">
        <w:rPr>
          <w:b/>
          <w:bCs/>
          <w:lang w:val="en-US"/>
        </w:rPr>
        <w:t xml:space="preserve"> </w:t>
      </w:r>
    </w:p>
    <w:p w14:paraId="74642E2B" w14:textId="287E2CA6" w:rsidR="00C74D1A" w:rsidRPr="006E21EF" w:rsidRDefault="00C332EF" w:rsidP="00C332EF">
      <w:pPr>
        <w:pStyle w:val="ListParagraph"/>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6E21EF">
        <w:rPr>
          <w:b/>
          <w:bCs/>
          <w:lang w:val="en-US"/>
        </w:rPr>
        <w:t>Prompt: &lt;How are you?&gt;</w:t>
      </w:r>
    </w:p>
    <w:p w14:paraId="424C1C23"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73432">
        <w:rPr>
          <w:rFonts w:ascii="Noto Sans" w:hAnsi="Noto Sans" w:cs="Noto Sans"/>
          <w:bdr w:val="none" w:sz="0" w:space="0" w:color="auto" w:frame="1"/>
        </w:rPr>
        <w:t xml:space="preserve"> </w:t>
      </w:r>
      <w:r w:rsidRPr="00573432">
        <w:t xml:space="preserve">I'm just a </w:t>
      </w:r>
      <w:proofErr w:type="spellStart"/>
      <w:r w:rsidRPr="00573432">
        <w:t>bot</w:t>
      </w:r>
      <w:proofErr w:type="spellEnd"/>
      <w:r w:rsidRPr="00573432">
        <w:t>, so I don't have feelings, but thank you for asking! How can I assist you with software development today?</w:t>
      </w:r>
      <w:r>
        <w:rPr>
          <w:rFonts w:ascii="inherit" w:eastAsia="Times New Roman" w:hAnsi="inherit" w:cs="Noto Sans"/>
          <w:color w:val="000000"/>
          <w:kern w:val="0"/>
          <w:bdr w:val="none" w:sz="0" w:space="0" w:color="auto" w:frame="1"/>
          <w14:ligatures w14:val="none"/>
        </w:rPr>
        <w:t>&gt;</w:t>
      </w:r>
    </w:p>
    <w:p w14:paraId="7CE02F92"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48EBC9FA" w14:textId="77777777" w:rsidR="00C332EF" w:rsidRDefault="00C332EF" w:rsidP="00C332EF">
      <w:pPr>
        <w:pStyle w:val="ListParagraph"/>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p>
    <w:p w14:paraId="3F8DF178" w14:textId="18B066E5" w:rsidR="00C74D1A" w:rsidRPr="00C332EF" w:rsidRDefault="00C332EF" w:rsidP="00C332EF">
      <w:pPr>
        <w:pStyle w:val="ListParagraph"/>
        <w:ind w:left="644"/>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 xml:space="preserve"> </w:t>
      </w:r>
      <w:r w:rsidR="00C74D1A" w:rsidRPr="00C332EF">
        <w:rPr>
          <w:b/>
          <w:bCs/>
          <w:lang w:val="en-US"/>
        </w:rPr>
        <w:t>Prompt: &lt;</w:t>
      </w:r>
      <w:proofErr w:type="spellStart"/>
      <w:r w:rsidR="00C74D1A" w:rsidRPr="00C332EF">
        <w:rPr>
          <w:b/>
          <w:bCs/>
          <w:lang w:val="en-US"/>
        </w:rPr>
        <w:t>Heyy</w:t>
      </w:r>
      <w:proofErr w:type="spellEnd"/>
      <w:r w:rsidR="00C74D1A" w:rsidRPr="00C332EF">
        <w:rPr>
          <w:b/>
          <w:bCs/>
          <w:lang w:val="en-US"/>
        </w:rPr>
        <w:t xml:space="preserve"> Budd! What you </w:t>
      </w:r>
      <w:proofErr w:type="spellStart"/>
      <w:r w:rsidR="00C74D1A" w:rsidRPr="00C332EF">
        <w:rPr>
          <w:b/>
          <w:bCs/>
          <w:lang w:val="en-US"/>
        </w:rPr>
        <w:t>doin</w:t>
      </w:r>
      <w:proofErr w:type="spellEnd"/>
      <w:r w:rsidR="00C74D1A" w:rsidRPr="00C332EF">
        <w:rPr>
          <w:b/>
          <w:bCs/>
          <w:lang w:val="en-US"/>
        </w:rPr>
        <w:t>?&gt;</w:t>
      </w:r>
    </w:p>
    <w:p w14:paraId="437564FB"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73432">
        <w:rPr>
          <w:rFonts w:ascii="Noto Sans" w:hAnsi="Noto Sans" w:cs="Noto Sans"/>
          <w:bdr w:val="none" w:sz="0" w:space="0" w:color="auto" w:frame="1"/>
        </w:rPr>
        <w:t xml:space="preserve"> </w:t>
      </w:r>
      <w:r w:rsidRPr="00573432">
        <w:t>Hey there! I am a Software Developer Bot at Mohawk College, here to help you with any questions you have related to software development. How can I assist you today?</w:t>
      </w:r>
      <w:r>
        <w:rPr>
          <w:rFonts w:ascii="inherit" w:eastAsia="Times New Roman" w:hAnsi="inherit" w:cs="Noto Sans"/>
          <w:color w:val="000000"/>
          <w:kern w:val="0"/>
          <w:bdr w:val="none" w:sz="0" w:space="0" w:color="auto" w:frame="1"/>
          <w14:ligatures w14:val="none"/>
        </w:rPr>
        <w:t>&gt;</w:t>
      </w:r>
    </w:p>
    <w:p w14:paraId="09AFC99A"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10E2BB8B" w14:textId="77777777" w:rsidR="00C332EF" w:rsidRPr="00C332EF" w:rsidRDefault="00C332EF" w:rsidP="00D6694A">
      <w:pPr>
        <w:numPr>
          <w:ilvl w:val="0"/>
          <w:numId w:val="1"/>
        </w:numPr>
        <w:textAlignment w:val="baseline"/>
        <w:rPr>
          <w:b/>
          <w:bCs/>
        </w:rPr>
      </w:pPr>
      <w:r>
        <w:rPr>
          <w:rFonts w:ascii="inherit" w:eastAsia="Times New Roman" w:hAnsi="inherit" w:cs="Noto Sans"/>
          <w:b/>
          <w:bCs/>
          <w:color w:val="000000"/>
          <w:kern w:val="0"/>
          <w14:ligatures w14:val="none"/>
        </w:rPr>
        <w:t>Score: Pass</w:t>
      </w:r>
      <w:r w:rsidRPr="006E21EF">
        <w:rPr>
          <w:b/>
          <w:bCs/>
          <w:lang w:val="en-US"/>
        </w:rPr>
        <w:t xml:space="preserve"> </w:t>
      </w:r>
    </w:p>
    <w:p w14:paraId="37D5D94F" w14:textId="206BB796" w:rsidR="00C74D1A" w:rsidRPr="000C3943" w:rsidRDefault="00C332EF" w:rsidP="00C332EF">
      <w:pPr>
        <w:ind w:left="644"/>
        <w:textAlignment w:val="baseline"/>
        <w:rPr>
          <w:b/>
          <w:bCs/>
        </w:rPr>
      </w:pPr>
      <w:r>
        <w:rPr>
          <w:b/>
          <w:bCs/>
          <w:lang w:val="en-US"/>
        </w:rPr>
        <w:t xml:space="preserve"> </w:t>
      </w:r>
      <w:r w:rsidR="00C74D1A" w:rsidRPr="006E21EF">
        <w:rPr>
          <w:b/>
          <w:bCs/>
          <w:lang w:val="en-US"/>
        </w:rPr>
        <w:t>Prompt: &lt;</w:t>
      </w:r>
      <w:r w:rsidR="00C74D1A" w:rsidRPr="006E21EF">
        <w:rPr>
          <w:rFonts w:ascii="inherit" w:eastAsia="Times New Roman" w:hAnsi="inherit" w:cs="Noto Sans"/>
          <w:b/>
          <w:bCs/>
          <w:color w:val="000000"/>
          <w:kern w:val="0"/>
          <w14:ligatures w14:val="none"/>
        </w:rPr>
        <w:t xml:space="preserve"> </w:t>
      </w:r>
      <w:r w:rsidR="00C74D1A" w:rsidRPr="006E21EF">
        <w:rPr>
          <w:b/>
          <w:bCs/>
        </w:rPr>
        <w:t>make a joke on software development</w:t>
      </w:r>
      <w:r w:rsidR="00C74D1A" w:rsidRPr="006E21EF">
        <w:rPr>
          <w:b/>
          <w:bCs/>
          <w:lang w:val="en-US"/>
        </w:rPr>
        <w:t>&gt;</w:t>
      </w:r>
    </w:p>
    <w:p w14:paraId="21FE86AA" w14:textId="77777777" w:rsidR="00C74D1A" w:rsidRPr="000C3943" w:rsidRDefault="00C74D1A" w:rsidP="00C74D1A">
      <w:pPr>
        <w:ind w:left="720"/>
        <w:textAlignment w:val="baseline"/>
        <w:rPr>
          <w:rFonts w:ascii="inherit" w:eastAsia="Times New Roman" w:hAnsi="inherit" w:cs="Noto Sans"/>
          <w:color w:val="000000"/>
          <w:kern w:val="0"/>
          <w14:ligatures w14:val="none"/>
        </w:rPr>
      </w:pPr>
      <w:r w:rsidRPr="00D20DB6">
        <w:rPr>
          <w:b/>
          <w:bCs/>
          <w:lang w:val="en-US"/>
        </w:rPr>
        <w:t>Response</w:t>
      </w:r>
      <w:r>
        <w:rPr>
          <w:lang w:val="en-US"/>
        </w:rPr>
        <w:t>: &lt;</w:t>
      </w:r>
      <w:r w:rsidRPr="00914B62">
        <w:rPr>
          <w:rFonts w:ascii="Noto Sans" w:hAnsi="Noto Sans" w:cs="Noto Sans"/>
          <w:bdr w:val="none" w:sz="0" w:space="0" w:color="auto" w:frame="1"/>
        </w:rPr>
        <w:t xml:space="preserve"> </w:t>
      </w:r>
      <w:r w:rsidRPr="00914B62">
        <w:t xml:space="preserve">Why do programmers prefer dark mode? Because the light attracts bugs! </w:t>
      </w:r>
      <w:r w:rsidRPr="00914B62">
        <w:fldChar w:fldCharType="begin"/>
      </w:r>
      <w:r w:rsidRPr="00914B62">
        <w:instrText xml:space="preserve"> INCLUDEPICTURE "/Users/hivip/Library/Group Containers/UBF8T346G9.ms/WebArchiveCopyPasteTempFiles/com.microsoft.Word/67c91b6a9d1e304a2722.svg" \* MERGEFORMATINET </w:instrText>
      </w:r>
      <w:r w:rsidR="002511CF">
        <w:fldChar w:fldCharType="separate"/>
      </w:r>
      <w:r w:rsidRPr="00914B62">
        <w:rPr>
          <w:lang w:val="en-US"/>
        </w:rPr>
        <w:fldChar w:fldCharType="end"/>
      </w:r>
      <w:r>
        <w:rPr>
          <w:rFonts w:ascii="inherit" w:eastAsia="Times New Roman" w:hAnsi="inherit" w:cs="Noto Sans"/>
          <w:color w:val="000000"/>
          <w:kern w:val="0"/>
          <w:bdr w:val="none" w:sz="0" w:space="0" w:color="auto" w:frame="1"/>
          <w14:ligatures w14:val="none"/>
        </w:rPr>
        <w:t>&gt;</w:t>
      </w:r>
    </w:p>
    <w:p w14:paraId="3C80EEDE" w14:textId="77777777" w:rsidR="00C74D1A" w:rsidRDefault="00C74D1A" w:rsidP="00C74D1A">
      <w:pPr>
        <w:textAlignment w:val="baseline"/>
        <w:rPr>
          <w:rFonts w:ascii="inherit" w:eastAsia="Times New Roman" w:hAnsi="inherit" w:cs="Noto Sans"/>
          <w:color w:val="000000"/>
          <w:kern w:val="0"/>
          <w:bdr w:val="none" w:sz="0" w:space="0" w:color="auto" w:frame="1"/>
          <w14:ligatures w14:val="none"/>
        </w:rPr>
      </w:pPr>
    </w:p>
    <w:p w14:paraId="452D5840" w14:textId="77777777" w:rsidR="00C332EF" w:rsidRDefault="00C332EF" w:rsidP="00C74D1A">
      <w:pPr>
        <w:textAlignment w:val="baseline"/>
        <w:rPr>
          <w:rFonts w:ascii="inherit" w:eastAsia="Times New Roman" w:hAnsi="inherit" w:cs="Noto Sans"/>
          <w:color w:val="000000"/>
          <w:kern w:val="0"/>
          <w:bdr w:val="none" w:sz="0" w:space="0" w:color="auto" w:frame="1"/>
          <w14:ligatures w14:val="none"/>
        </w:rPr>
      </w:pPr>
    </w:p>
    <w:p w14:paraId="12A3565C" w14:textId="77777777" w:rsidR="00C332EF" w:rsidRPr="00C332EF" w:rsidRDefault="00C332EF" w:rsidP="00D6694A">
      <w:pPr>
        <w:pStyle w:val="ListParagraph"/>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lastRenderedPageBreak/>
        <w:t>Score: Pass</w:t>
      </w:r>
      <w:r w:rsidRPr="006E21EF">
        <w:rPr>
          <w:b/>
          <w:bCs/>
          <w:lang w:val="en-US"/>
        </w:rPr>
        <w:t xml:space="preserve"> </w:t>
      </w:r>
    </w:p>
    <w:p w14:paraId="39587C96" w14:textId="1F34C970" w:rsidR="00C74D1A" w:rsidRPr="006E21EF" w:rsidRDefault="00C332EF" w:rsidP="00C332EF">
      <w:pPr>
        <w:pStyle w:val="ListParagraph"/>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6E21EF">
        <w:rPr>
          <w:b/>
          <w:bCs/>
          <w:lang w:val="en-US"/>
        </w:rPr>
        <w:t>Prompt: &lt;What is the weather right now? &gt;</w:t>
      </w:r>
    </w:p>
    <w:p w14:paraId="128678E6" w14:textId="5ED23A3B" w:rsidR="00C74D1A" w:rsidRDefault="00C74D1A" w:rsidP="003339CE">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7334AA">
        <w:rPr>
          <w:rFonts w:ascii="Noto Sans" w:hAnsi="Noto Sans" w:cs="Noto Sans"/>
          <w:bdr w:val="none" w:sz="0" w:space="0" w:color="auto" w:frame="1"/>
        </w:rPr>
        <w:t xml:space="preserve"> </w:t>
      </w:r>
      <w:r w:rsidRPr="007334AA">
        <w:t>I'm here to help with software development-related questions. I apologize, but I don't have the ability to provide real-time weather information. If you have any questions about coding, programming, or software development, feel free to ask!</w:t>
      </w:r>
      <w:r>
        <w:rPr>
          <w:rFonts w:ascii="inherit" w:eastAsia="Times New Roman" w:hAnsi="inherit" w:cs="Noto Sans"/>
          <w:color w:val="000000"/>
          <w:kern w:val="0"/>
          <w:bdr w:val="none" w:sz="0" w:space="0" w:color="auto" w:frame="1"/>
          <w14:ligatures w14:val="none"/>
        </w:rPr>
        <w:t>&gt;</w:t>
      </w:r>
    </w:p>
    <w:p w14:paraId="3E48B6DA" w14:textId="77777777" w:rsidR="003339CE" w:rsidRDefault="003339CE" w:rsidP="003339CE">
      <w:pPr>
        <w:ind w:left="720"/>
        <w:textAlignment w:val="baseline"/>
        <w:rPr>
          <w:rFonts w:ascii="inherit" w:eastAsia="Times New Roman" w:hAnsi="inherit" w:cs="Noto Sans"/>
          <w:color w:val="000000"/>
          <w:kern w:val="0"/>
          <w:bdr w:val="none" w:sz="0" w:space="0" w:color="auto" w:frame="1"/>
          <w14:ligatures w14:val="none"/>
        </w:rPr>
      </w:pPr>
    </w:p>
    <w:p w14:paraId="069B940D" w14:textId="77777777" w:rsidR="003339CE" w:rsidRDefault="003339CE" w:rsidP="003339CE">
      <w:pPr>
        <w:textAlignment w:val="baseline"/>
        <w:rPr>
          <w:rFonts w:ascii="inherit" w:eastAsia="Times New Roman" w:hAnsi="inherit" w:cs="Noto Sans"/>
          <w:color w:val="000000"/>
          <w:kern w:val="0"/>
          <w:bdr w:val="none" w:sz="0" w:space="0" w:color="auto" w:frame="1"/>
          <w14:ligatures w14:val="none"/>
        </w:rPr>
      </w:pPr>
    </w:p>
    <w:p w14:paraId="198B7BCF" w14:textId="77777777" w:rsidR="003339CE" w:rsidRPr="006A617D" w:rsidRDefault="003339CE" w:rsidP="003339CE">
      <w:pPr>
        <w:textAlignment w:val="baseline"/>
        <w:rPr>
          <w:rFonts w:ascii="inherit" w:eastAsia="Times New Roman" w:hAnsi="inherit" w:cs="Noto Sans"/>
          <w:b/>
          <w:bCs/>
          <w:color w:val="000000"/>
          <w:kern w:val="0"/>
          <w:sz w:val="26"/>
          <w:szCs w:val="28"/>
          <w:bdr w:val="none" w:sz="0" w:space="0" w:color="auto" w:frame="1"/>
          <w14:ligatures w14:val="none"/>
        </w:rPr>
      </w:pPr>
      <w:r w:rsidRPr="006A617D">
        <w:rPr>
          <w:rFonts w:ascii="inherit" w:eastAsia="Times New Roman" w:hAnsi="inherit" w:cs="Noto Sans"/>
          <w:b/>
          <w:bCs/>
          <w:color w:val="000000"/>
          <w:kern w:val="0"/>
          <w:sz w:val="26"/>
          <w:szCs w:val="28"/>
          <w:bdr w:val="none" w:sz="0" w:space="0" w:color="auto" w:frame="1"/>
          <w14:ligatures w14:val="none"/>
        </w:rPr>
        <w:tab/>
        <w:t>Dialog Based Prompt test cases:</w:t>
      </w:r>
    </w:p>
    <w:p w14:paraId="7BA684FC" w14:textId="77777777" w:rsidR="003339CE" w:rsidRDefault="003339CE" w:rsidP="00C74D1A">
      <w:pPr>
        <w:ind w:left="720"/>
        <w:textAlignment w:val="baseline"/>
        <w:rPr>
          <w:rFonts w:ascii="inherit" w:eastAsia="Times New Roman" w:hAnsi="inherit" w:cs="Noto Sans"/>
          <w:color w:val="000000"/>
          <w:kern w:val="0"/>
          <w:bdr w:val="none" w:sz="0" w:space="0" w:color="auto" w:frame="1"/>
          <w14:ligatures w14:val="none"/>
        </w:rPr>
      </w:pPr>
    </w:p>
    <w:p w14:paraId="565FF733" w14:textId="64D9B318" w:rsidR="00342BDF" w:rsidRPr="00342BDF" w:rsidRDefault="00342BDF"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 xml:space="preserve">Score: </w:t>
      </w:r>
      <w:r w:rsidR="003339CE">
        <w:rPr>
          <w:rFonts w:ascii="inherit" w:eastAsia="Times New Roman" w:hAnsi="inherit" w:cs="Noto Sans"/>
          <w:b/>
          <w:bCs/>
          <w:color w:val="000000"/>
          <w:kern w:val="0"/>
          <w14:ligatures w14:val="none"/>
        </w:rPr>
        <w:t>Fail</w:t>
      </w:r>
    </w:p>
    <w:p w14:paraId="4BD8D95C" w14:textId="56A272B9"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DD50FC">
        <w:rPr>
          <w:b/>
          <w:bCs/>
          <w:lang w:val="en-US"/>
        </w:rPr>
        <w:tab/>
      </w:r>
      <w:r w:rsidR="00C74D1A" w:rsidRPr="005D544A">
        <w:rPr>
          <w:b/>
          <w:bCs/>
          <w:lang w:val="en-US"/>
        </w:rPr>
        <w:t>Prompt: &lt;</w:t>
      </w:r>
      <w:r w:rsidR="00C74D1A" w:rsidRPr="005D544A">
        <w:rPr>
          <w:rFonts w:ascii="Noto Sans" w:hAnsi="Noto Sans" w:cs="Noto Sans"/>
          <w:b/>
          <w:bCs/>
        </w:rPr>
        <w:t xml:space="preserve"> </w:t>
      </w:r>
      <w:r w:rsidR="00C74D1A" w:rsidRPr="005D544A">
        <w:rPr>
          <w:b/>
          <w:bCs/>
        </w:rPr>
        <w:t>can you explain DSA with diagram</w:t>
      </w:r>
      <w:r w:rsidR="00C74D1A" w:rsidRPr="005D544A">
        <w:rPr>
          <w:b/>
          <w:bCs/>
          <w:lang w:val="en-US"/>
        </w:rPr>
        <w:t>&gt;</w:t>
      </w:r>
    </w:p>
    <w:p w14:paraId="73F1D992" w14:textId="3BA64B32" w:rsidR="00C74D1A" w:rsidRDefault="00C74D1A" w:rsidP="00DD50FC">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6C3E18">
        <w:rPr>
          <w:rFonts w:ascii="Noto Sans" w:hAnsi="Noto Sans" w:cs="Noto Sans"/>
          <w:bdr w:val="none" w:sz="0" w:space="0" w:color="auto" w:frame="1"/>
        </w:rPr>
        <w:t xml:space="preserve"> </w:t>
      </w:r>
      <w:r w:rsidRPr="006C3E18">
        <w:t>I'm unable to draw diagrams, but I can explain Data Structures and Algorithms with words and concepts. Would you like a verbal explanation of a specific data structure or algorithm? Feel free to ask, and I'll do my best to help you understand!</w:t>
      </w:r>
      <w:r>
        <w:rPr>
          <w:rFonts w:ascii="inherit" w:eastAsia="Times New Roman" w:hAnsi="inherit" w:cs="Noto Sans"/>
          <w:color w:val="000000"/>
          <w:kern w:val="0"/>
          <w:bdr w:val="none" w:sz="0" w:space="0" w:color="auto" w:frame="1"/>
          <w14:ligatures w14:val="none"/>
        </w:rPr>
        <w:t>&gt;</w:t>
      </w:r>
    </w:p>
    <w:p w14:paraId="52AAE799" w14:textId="043E36D1" w:rsidR="00DD50FC" w:rsidRPr="000C3943" w:rsidRDefault="00DD50FC" w:rsidP="00DD50FC">
      <w:pPr>
        <w:ind w:left="644" w:firstLine="76"/>
        <w:textAlignment w:val="baseline"/>
        <w:rPr>
          <w:rFonts w:ascii="inherit" w:eastAsia="Times New Roman" w:hAnsi="inherit" w:cs="Noto Sans"/>
          <w:b/>
          <w:bCs/>
          <w:color w:val="000000"/>
          <w:kern w:val="0"/>
          <w14:ligatures w14:val="none"/>
        </w:rPr>
      </w:pPr>
      <w:r w:rsidRPr="005D544A">
        <w:rPr>
          <w:b/>
          <w:bCs/>
          <w:lang w:val="en-US"/>
        </w:rPr>
        <w:t>Prompt: &lt;</w:t>
      </w:r>
      <w:r w:rsidRPr="005D544A">
        <w:rPr>
          <w:rFonts w:ascii="Noto Sans" w:hAnsi="Noto Sans" w:cs="Noto Sans"/>
          <w:b/>
          <w:bCs/>
        </w:rPr>
        <w:t xml:space="preserve"> </w:t>
      </w:r>
      <w:r w:rsidRPr="00DD50FC">
        <w:rPr>
          <w:b/>
          <w:bCs/>
        </w:rPr>
        <w:t>may be something visual</w:t>
      </w:r>
      <w:r w:rsidRPr="005D544A">
        <w:rPr>
          <w:b/>
          <w:bCs/>
          <w:lang w:val="en-US"/>
        </w:rPr>
        <w:t>&gt;</w:t>
      </w:r>
    </w:p>
    <w:p w14:paraId="0183C947" w14:textId="5ACBB061" w:rsidR="00DD50FC" w:rsidRDefault="00DD50FC" w:rsidP="00DD50FC">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6C3E18">
        <w:rPr>
          <w:rFonts w:ascii="Noto Sans" w:hAnsi="Noto Sans" w:cs="Noto Sans"/>
          <w:bdr w:val="none" w:sz="0" w:space="0" w:color="auto" w:frame="1"/>
        </w:rPr>
        <w:t xml:space="preserve"> </w:t>
      </w:r>
      <w:r w:rsidR="003339CE" w:rsidRPr="003339CE">
        <w:t xml:space="preserve">I'm sorry for the inconvenience, but I am not able to provide visual representations like diagrams </w:t>
      </w:r>
      <w:proofErr w:type="gramStart"/>
      <w:r w:rsidR="003339CE" w:rsidRPr="003339CE">
        <w:t>at the moment</w:t>
      </w:r>
      <w:proofErr w:type="gramEnd"/>
      <w:r w:rsidR="003339CE" w:rsidRPr="003339CE">
        <w:t>. However, I can explain data structures and algorithms using descriptive text or code examples. If you have any specific concept or question in mind, feel free to ask, and I'll do my best to explain it in a clear and understandable way!</w:t>
      </w:r>
      <w:r>
        <w:rPr>
          <w:rFonts w:ascii="inherit" w:eastAsia="Times New Roman" w:hAnsi="inherit" w:cs="Noto Sans"/>
          <w:color w:val="000000"/>
          <w:kern w:val="0"/>
          <w:bdr w:val="none" w:sz="0" w:space="0" w:color="auto" w:frame="1"/>
          <w14:ligatures w14:val="none"/>
        </w:rPr>
        <w:t>&gt;</w:t>
      </w:r>
    </w:p>
    <w:p w14:paraId="22BC4588"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2046FB7E" w14:textId="77777777" w:rsidR="00342BDF" w:rsidRDefault="00342BDF" w:rsidP="00D6694A">
      <w:pPr>
        <w:pStyle w:val="ListParagraph"/>
        <w:numPr>
          <w:ilvl w:val="0"/>
          <w:numId w:val="1"/>
        </w:numPr>
        <w:rPr>
          <w:b/>
          <w:bCs/>
          <w:lang w:val="en-US"/>
        </w:rPr>
      </w:pPr>
      <w:r>
        <w:rPr>
          <w:rFonts w:ascii="inherit" w:eastAsia="Times New Roman" w:hAnsi="inherit" w:cs="Noto Sans"/>
          <w:b/>
          <w:bCs/>
          <w:color w:val="000000"/>
          <w:kern w:val="0"/>
          <w14:ligatures w14:val="none"/>
        </w:rPr>
        <w:t>Score: Pass</w:t>
      </w:r>
      <w:r w:rsidRPr="006E21EF">
        <w:rPr>
          <w:b/>
          <w:bCs/>
          <w:lang w:val="en-US"/>
        </w:rPr>
        <w:t xml:space="preserve"> </w:t>
      </w:r>
    </w:p>
    <w:p w14:paraId="2BC4420E" w14:textId="5E2ADE2C" w:rsidR="00C74D1A" w:rsidRPr="006E21EF" w:rsidRDefault="00342BDF" w:rsidP="00342BDF">
      <w:pPr>
        <w:pStyle w:val="ListParagraph"/>
        <w:ind w:left="644"/>
        <w:rPr>
          <w:b/>
          <w:bCs/>
          <w:lang w:val="en-US"/>
        </w:rPr>
      </w:pPr>
      <w:r>
        <w:rPr>
          <w:b/>
          <w:bCs/>
          <w:lang w:val="en-US"/>
        </w:rPr>
        <w:t xml:space="preserve"> </w:t>
      </w:r>
      <w:r w:rsidR="00C74D1A" w:rsidRPr="006E21EF">
        <w:rPr>
          <w:b/>
          <w:bCs/>
          <w:lang w:val="en-US"/>
        </w:rPr>
        <w:t>Prompt: &lt;</w:t>
      </w:r>
      <w:r w:rsidR="00C74D1A" w:rsidRPr="006E21EF">
        <w:rPr>
          <w:b/>
          <w:bCs/>
        </w:rPr>
        <w:t>hey</w:t>
      </w:r>
      <w:r w:rsidR="00C74D1A" w:rsidRPr="006E21EF">
        <w:rPr>
          <w:b/>
          <w:bCs/>
          <w:lang w:val="en-US"/>
        </w:rPr>
        <w:t>&gt;</w:t>
      </w:r>
    </w:p>
    <w:p w14:paraId="2326F026" w14:textId="77777777" w:rsidR="00C74D1A" w:rsidRDefault="00C74D1A" w:rsidP="00C74D1A">
      <w:pPr>
        <w:rPr>
          <w:lang w:val="en-US"/>
        </w:rPr>
      </w:pPr>
      <w:r w:rsidRPr="00247163">
        <w:rPr>
          <w:lang w:val="en-US"/>
        </w:rPr>
        <w:tab/>
      </w:r>
      <w:r w:rsidRPr="00247163">
        <w:rPr>
          <w:b/>
          <w:bCs/>
          <w:lang w:val="en-US"/>
        </w:rPr>
        <w:t>Response</w:t>
      </w:r>
      <w:r w:rsidRPr="00247163">
        <w:rPr>
          <w:lang w:val="en-US"/>
        </w:rPr>
        <w:t xml:space="preserve">: </w:t>
      </w:r>
      <w:r>
        <w:rPr>
          <w:lang w:val="en-US"/>
        </w:rPr>
        <w:t>&lt;</w:t>
      </w:r>
      <w:r w:rsidRPr="00484D1A">
        <w:t>Hello! How can I help you with software development today?</w:t>
      </w:r>
      <w:r w:rsidRPr="00247163">
        <w:rPr>
          <w:lang w:val="en-US"/>
        </w:rPr>
        <w:t>&gt;</w:t>
      </w:r>
    </w:p>
    <w:p w14:paraId="27D7AC36" w14:textId="77777777" w:rsidR="00C74D1A" w:rsidRPr="00247163" w:rsidRDefault="00C74D1A" w:rsidP="00C74D1A">
      <w:pPr>
        <w:ind w:firstLine="720"/>
        <w:rPr>
          <w:b/>
          <w:bCs/>
          <w:lang w:val="en-US"/>
        </w:rPr>
      </w:pPr>
      <w:r w:rsidRPr="00247163">
        <w:rPr>
          <w:b/>
          <w:bCs/>
          <w:lang w:val="en-US"/>
        </w:rPr>
        <w:t>Prompt: &lt;</w:t>
      </w:r>
      <w:r w:rsidRPr="006E21EF">
        <w:rPr>
          <w:b/>
          <w:bCs/>
        </w:rPr>
        <w:t xml:space="preserve">you know about </w:t>
      </w:r>
      <w:proofErr w:type="spellStart"/>
      <w:r w:rsidRPr="006E21EF">
        <w:rPr>
          <w:b/>
          <w:bCs/>
        </w:rPr>
        <w:t>github</w:t>
      </w:r>
      <w:proofErr w:type="spellEnd"/>
      <w:r w:rsidRPr="006E21EF">
        <w:rPr>
          <w:b/>
          <w:bCs/>
        </w:rPr>
        <w:t xml:space="preserve"> repositories?</w:t>
      </w:r>
      <w:r w:rsidRPr="00247163">
        <w:rPr>
          <w:b/>
          <w:bCs/>
          <w:lang w:val="en-US"/>
        </w:rPr>
        <w:t>&gt;</w:t>
      </w:r>
    </w:p>
    <w:p w14:paraId="17F65542" w14:textId="77777777" w:rsidR="00C74D1A" w:rsidRDefault="00C74D1A" w:rsidP="00C74D1A">
      <w:pPr>
        <w:ind w:left="720"/>
        <w:rPr>
          <w:lang w:val="en-US"/>
        </w:rPr>
      </w:pPr>
      <w:r w:rsidRPr="00247163">
        <w:rPr>
          <w:b/>
          <w:bCs/>
          <w:lang w:val="en-US"/>
        </w:rPr>
        <w:t>Response</w:t>
      </w:r>
      <w:r w:rsidRPr="00247163">
        <w:rPr>
          <w:lang w:val="en-US"/>
        </w:rPr>
        <w:t xml:space="preserve">: </w:t>
      </w:r>
      <w:r>
        <w:rPr>
          <w:lang w:val="en-US"/>
        </w:rPr>
        <w:t>&lt;</w:t>
      </w:r>
      <w:r w:rsidRPr="00337E4E">
        <w:rPr>
          <w:rFonts w:ascii="Noto Sans" w:hAnsi="Noto Sans" w:cs="Noto Sans"/>
          <w:bdr w:val="none" w:sz="0" w:space="0" w:color="auto" w:frame="1"/>
        </w:rPr>
        <w:t xml:space="preserve"> </w:t>
      </w:r>
      <w:r w:rsidRPr="00337E4E">
        <w:t>Yes, I know about GitHub repositories! GitHub is a platform where you can store your code and collaborate with others. A repository is like a folder that contains all the files for your project. You can keep track of changes, work with others, and easily share your code using GitHub repositories. Is there something specific you would like to know about GitHub repositories?</w:t>
      </w:r>
      <w:r w:rsidRPr="00247163">
        <w:rPr>
          <w:lang w:val="en-US"/>
        </w:rPr>
        <w:t>&gt;</w:t>
      </w:r>
    </w:p>
    <w:p w14:paraId="60317CF2" w14:textId="77777777" w:rsidR="00C74D1A" w:rsidRDefault="00C74D1A" w:rsidP="00C74D1A">
      <w:pPr>
        <w:textAlignment w:val="baseline"/>
        <w:rPr>
          <w:rFonts w:ascii="inherit" w:eastAsia="Times New Roman" w:hAnsi="inherit" w:cs="Noto Sans"/>
          <w:color w:val="000000"/>
          <w:kern w:val="0"/>
          <w14:ligatures w14:val="none"/>
        </w:rPr>
      </w:pPr>
    </w:p>
    <w:p w14:paraId="3C0E543C" w14:textId="77777777" w:rsidR="00342BDF" w:rsidRPr="00342BDF" w:rsidRDefault="00342BDF" w:rsidP="00D6694A">
      <w:pPr>
        <w:pStyle w:val="ListParagraph"/>
        <w:numPr>
          <w:ilvl w:val="0"/>
          <w:numId w:val="1"/>
        </w:numPr>
        <w:rPr>
          <w:lang w:val="en-US"/>
        </w:rPr>
      </w:pPr>
      <w:r>
        <w:rPr>
          <w:rFonts w:ascii="inherit" w:eastAsia="Times New Roman" w:hAnsi="inherit" w:cs="Noto Sans"/>
          <w:b/>
          <w:bCs/>
          <w:color w:val="000000"/>
          <w:kern w:val="0"/>
          <w14:ligatures w14:val="none"/>
        </w:rPr>
        <w:t>Score: Pass</w:t>
      </w:r>
      <w:r w:rsidRPr="00247163">
        <w:rPr>
          <w:b/>
          <w:bCs/>
          <w:lang w:val="en-US"/>
        </w:rPr>
        <w:t xml:space="preserve"> </w:t>
      </w:r>
    </w:p>
    <w:p w14:paraId="6593440D" w14:textId="699FBC16" w:rsidR="00C74D1A" w:rsidRPr="00247163" w:rsidRDefault="00342BDF" w:rsidP="00342BDF">
      <w:pPr>
        <w:pStyle w:val="ListParagraph"/>
        <w:ind w:left="644"/>
        <w:rPr>
          <w:lang w:val="en-US"/>
        </w:rPr>
      </w:pPr>
      <w:r>
        <w:rPr>
          <w:b/>
          <w:bCs/>
          <w:lang w:val="en-US"/>
        </w:rPr>
        <w:t xml:space="preserve"> </w:t>
      </w:r>
      <w:r w:rsidR="00C74D1A" w:rsidRPr="00247163">
        <w:rPr>
          <w:b/>
          <w:bCs/>
          <w:lang w:val="en-US"/>
        </w:rPr>
        <w:t>Prompt</w:t>
      </w:r>
      <w:r w:rsidR="00C74D1A" w:rsidRPr="00247163">
        <w:rPr>
          <w:lang w:val="en-US"/>
        </w:rPr>
        <w:t xml:space="preserve">: </w:t>
      </w:r>
      <w:r w:rsidR="00C74D1A" w:rsidRPr="006E21EF">
        <w:rPr>
          <w:b/>
          <w:bCs/>
          <w:lang w:val="en-US"/>
        </w:rPr>
        <w:t>&lt;Software Development&gt;</w:t>
      </w:r>
    </w:p>
    <w:p w14:paraId="5DA69564" w14:textId="77777777" w:rsidR="00C74D1A" w:rsidRDefault="00C74D1A" w:rsidP="00C74D1A">
      <w:pPr>
        <w:ind w:left="720"/>
        <w:rPr>
          <w:lang w:val="en-US"/>
        </w:rPr>
      </w:pPr>
      <w:r w:rsidRPr="00247163">
        <w:rPr>
          <w:b/>
          <w:bCs/>
          <w:lang w:val="en-US"/>
        </w:rPr>
        <w:t>Response</w:t>
      </w:r>
      <w:r w:rsidRPr="00247163">
        <w:rPr>
          <w:lang w:val="en-US"/>
        </w:rPr>
        <w:t>: &lt;Software development is the process of creating computer programs or applications that perform specific tasks or functions. It involves writing code, testing the code to make sure it works correctly, and making improvements as needed. Software developers use programming languages like Java, Python, or C++ to write the code that makes programs work. If you have any specific questions about software development, feel free to ask!&gt;</w:t>
      </w:r>
    </w:p>
    <w:p w14:paraId="5ABE0208" w14:textId="77777777" w:rsidR="00C74D1A" w:rsidRPr="00247163" w:rsidRDefault="00C74D1A" w:rsidP="00C74D1A">
      <w:pPr>
        <w:ind w:firstLine="720"/>
        <w:rPr>
          <w:b/>
          <w:bCs/>
          <w:lang w:val="en-US"/>
        </w:rPr>
      </w:pPr>
      <w:r w:rsidRPr="00247163">
        <w:rPr>
          <w:b/>
          <w:bCs/>
          <w:lang w:val="en-US"/>
        </w:rPr>
        <w:t>Prompt: &lt;</w:t>
      </w:r>
      <w:r w:rsidRPr="006E21EF">
        <w:rPr>
          <w:b/>
          <w:bCs/>
        </w:rPr>
        <w:t>why we use it</w:t>
      </w:r>
      <w:r w:rsidRPr="00247163">
        <w:rPr>
          <w:b/>
          <w:bCs/>
          <w:lang w:val="en-US"/>
        </w:rPr>
        <w:t>&gt;</w:t>
      </w:r>
    </w:p>
    <w:p w14:paraId="4660CB8A" w14:textId="77777777" w:rsidR="00C74D1A" w:rsidRDefault="00C74D1A" w:rsidP="00C74D1A">
      <w:pPr>
        <w:ind w:left="720"/>
      </w:pPr>
      <w:r w:rsidRPr="00247163">
        <w:rPr>
          <w:b/>
          <w:bCs/>
          <w:lang w:val="en-US"/>
        </w:rPr>
        <w:t>Response</w:t>
      </w:r>
      <w:r w:rsidRPr="00247163">
        <w:rPr>
          <w:lang w:val="en-US"/>
        </w:rPr>
        <w:t>: &lt;</w:t>
      </w:r>
      <w:r w:rsidRPr="00A4684A">
        <w:t xml:space="preserve"> We use software development to create programs and applications that help us solve problems, be more efficient, and make our lives easier. For </w:t>
      </w:r>
      <w:r w:rsidRPr="00A4684A">
        <w:lastRenderedPageBreak/>
        <w:t>example, software developers create apps for smartphones, websites for online shopping, and software for managing businesses. By developing software, we can automate tasks, streamline processes, and bring new ideas to life through technology.</w:t>
      </w:r>
      <w:r>
        <w:t>&gt;</w:t>
      </w:r>
    </w:p>
    <w:p w14:paraId="0A6D56C9" w14:textId="77777777" w:rsidR="00C74D1A" w:rsidRPr="00247163" w:rsidRDefault="00C74D1A" w:rsidP="00C74D1A">
      <w:pPr>
        <w:ind w:firstLine="720"/>
        <w:rPr>
          <w:b/>
          <w:bCs/>
          <w:lang w:val="en-US"/>
        </w:rPr>
      </w:pPr>
      <w:r w:rsidRPr="00247163">
        <w:rPr>
          <w:b/>
          <w:bCs/>
          <w:lang w:val="en-US"/>
        </w:rPr>
        <w:t>Prompt: &lt;</w:t>
      </w:r>
      <w:r w:rsidRPr="006E21EF">
        <w:rPr>
          <w:b/>
          <w:bCs/>
        </w:rPr>
        <w:t xml:space="preserve"> where to start learning</w:t>
      </w:r>
      <w:r w:rsidRPr="00247163">
        <w:rPr>
          <w:b/>
          <w:bCs/>
          <w:lang w:val="en-US"/>
        </w:rPr>
        <w:t>&gt;</w:t>
      </w:r>
    </w:p>
    <w:p w14:paraId="1FA714D8" w14:textId="77777777" w:rsidR="00C74D1A" w:rsidRPr="00247163" w:rsidRDefault="00C74D1A" w:rsidP="00C74D1A">
      <w:pPr>
        <w:ind w:left="720"/>
        <w:rPr>
          <w:lang w:val="en-US"/>
        </w:rPr>
      </w:pPr>
      <w:r w:rsidRPr="00247163">
        <w:rPr>
          <w:b/>
          <w:bCs/>
          <w:lang w:val="en-US"/>
        </w:rPr>
        <w:t>Response</w:t>
      </w:r>
      <w:r w:rsidRPr="00247163">
        <w:rPr>
          <w:lang w:val="en-US"/>
        </w:rPr>
        <w:t xml:space="preserve">: </w:t>
      </w:r>
      <w:r w:rsidRPr="00A4684A">
        <w:t xml:space="preserve">To start learning software development, you can begin by learning the basics of programming languages like Python, Java, or JavaScript. There are many online resources available, such as coding tutorials, courses on platforms like </w:t>
      </w:r>
      <w:proofErr w:type="spellStart"/>
      <w:r w:rsidRPr="00A4684A">
        <w:t>Codecademy</w:t>
      </w:r>
      <w:proofErr w:type="spellEnd"/>
      <w:r w:rsidRPr="00A4684A">
        <w:t xml:space="preserve">, Udemy, or Coursera, and books on programming concepts. It's important to practice coding regularly and work on projects to apply what you've learned. Joining coding communities or attending coding bootcamps can also help you connect with others and learn from experienced </w:t>
      </w:r>
      <w:proofErr w:type="gramStart"/>
      <w:r w:rsidRPr="00A4684A">
        <w:t>developers..</w:t>
      </w:r>
      <w:proofErr w:type="gramEnd"/>
      <w:r>
        <w:t>&gt;</w:t>
      </w:r>
    </w:p>
    <w:p w14:paraId="67D7624E" w14:textId="77777777" w:rsidR="00C74D1A" w:rsidRDefault="00C74D1A" w:rsidP="00C74D1A">
      <w:pPr>
        <w:ind w:left="720"/>
        <w:textAlignment w:val="baseline"/>
        <w:rPr>
          <w:rFonts w:ascii="inherit" w:eastAsia="Times New Roman" w:hAnsi="inherit" w:cs="Noto Sans"/>
          <w:color w:val="000000"/>
          <w:kern w:val="0"/>
          <w14:ligatures w14:val="none"/>
        </w:rPr>
      </w:pPr>
    </w:p>
    <w:p w14:paraId="3282AC52" w14:textId="77777777" w:rsidR="00342BDF" w:rsidRPr="00342BDF" w:rsidRDefault="00342BDF" w:rsidP="00D6694A">
      <w:pPr>
        <w:numPr>
          <w:ilvl w:val="0"/>
          <w:numId w:val="1"/>
        </w:numPr>
        <w:textAlignment w:val="baseline"/>
        <w:rPr>
          <w:rFonts w:ascii="inherit" w:eastAsia="Times New Roman" w:hAnsi="inherit" w:cs="Noto Sans"/>
          <w:color w:val="000000"/>
          <w:kern w:val="0"/>
          <w14:ligatures w14:val="none"/>
        </w:rPr>
      </w:pPr>
      <w:r>
        <w:rPr>
          <w:rFonts w:ascii="inherit" w:eastAsia="Times New Roman" w:hAnsi="inherit" w:cs="Noto Sans"/>
          <w:b/>
          <w:bCs/>
          <w:color w:val="000000"/>
          <w:kern w:val="0"/>
          <w14:ligatures w14:val="none"/>
        </w:rPr>
        <w:t>Score: Pass</w:t>
      </w:r>
      <w:r w:rsidRPr="007334AA">
        <w:rPr>
          <w:b/>
          <w:bCs/>
          <w:lang w:val="en-US"/>
        </w:rPr>
        <w:t xml:space="preserve"> </w:t>
      </w:r>
    </w:p>
    <w:p w14:paraId="4CE3413F" w14:textId="5A19991C" w:rsidR="00C74D1A" w:rsidRPr="000C3943" w:rsidRDefault="00342BDF" w:rsidP="00342BDF">
      <w:pPr>
        <w:ind w:left="644"/>
        <w:textAlignment w:val="baseline"/>
        <w:rPr>
          <w:rFonts w:ascii="inherit" w:eastAsia="Times New Roman" w:hAnsi="inherit" w:cs="Noto Sans"/>
          <w:color w:val="000000"/>
          <w:kern w:val="0"/>
          <w14:ligatures w14:val="none"/>
        </w:rPr>
      </w:pPr>
      <w:r>
        <w:rPr>
          <w:b/>
          <w:bCs/>
          <w:lang w:val="en-US"/>
        </w:rPr>
        <w:t xml:space="preserve"> </w:t>
      </w:r>
      <w:r w:rsidR="00C74D1A" w:rsidRPr="007334AA">
        <w:rPr>
          <w:b/>
          <w:bCs/>
          <w:lang w:val="en-US"/>
        </w:rPr>
        <w:t>Prompt</w:t>
      </w:r>
      <w:r w:rsidR="00C74D1A">
        <w:rPr>
          <w:lang w:val="en-US"/>
        </w:rPr>
        <w:t>: &lt;what is git command for pull</w:t>
      </w:r>
      <w:r w:rsidR="00C74D1A" w:rsidRPr="000C3943">
        <w:rPr>
          <w:lang w:val="en-US"/>
        </w:rPr>
        <w:t>&gt;</w:t>
      </w:r>
    </w:p>
    <w:p w14:paraId="454AF1D7"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7334AA">
        <w:rPr>
          <w:b/>
          <w:bCs/>
          <w:lang w:val="en-US"/>
        </w:rPr>
        <w:t>Response</w:t>
      </w:r>
      <w:r>
        <w:rPr>
          <w:lang w:val="en-US"/>
        </w:rPr>
        <w:t>: &lt;</w:t>
      </w:r>
      <w:r w:rsidRPr="007334AA">
        <w:rPr>
          <w:rFonts w:ascii="Noto Sans" w:hAnsi="Noto Sans" w:cs="Noto Sans"/>
          <w:bdr w:val="none" w:sz="0" w:space="0" w:color="auto" w:frame="1"/>
        </w:rPr>
        <w:t xml:space="preserve"> </w:t>
      </w:r>
      <w:r w:rsidRPr="007334AA">
        <w:t xml:space="preserve">When you run this command in your local repository, Git will fetch the latest changes from the remote repository and merge them into your current branch. This helps you to keep your local code </w:t>
      </w:r>
      <w:proofErr w:type="gramStart"/>
      <w:r w:rsidRPr="007334AA">
        <w:t>up-to-date</w:t>
      </w:r>
      <w:proofErr w:type="gramEnd"/>
      <w:r w:rsidRPr="007334AA">
        <w:t xml:space="preserve"> with the changes made by others in the remote repository.</w:t>
      </w:r>
      <w:r>
        <w:rPr>
          <w:rFonts w:ascii="inherit" w:eastAsia="Times New Roman" w:hAnsi="inherit" w:cs="Noto Sans"/>
          <w:color w:val="000000"/>
          <w:kern w:val="0"/>
          <w:bdr w:val="none" w:sz="0" w:space="0" w:color="auto" w:frame="1"/>
          <w14:ligatures w14:val="none"/>
        </w:rPr>
        <w:t>&gt;</w:t>
      </w:r>
    </w:p>
    <w:p w14:paraId="672CAAC8" w14:textId="77777777" w:rsidR="00C74D1A" w:rsidRPr="000C3943" w:rsidRDefault="00C74D1A" w:rsidP="00C74D1A">
      <w:pPr>
        <w:ind w:left="720"/>
        <w:textAlignment w:val="baseline"/>
        <w:rPr>
          <w:rFonts w:ascii="inherit" w:eastAsia="Times New Roman" w:hAnsi="inherit" w:cs="Noto Sans"/>
          <w:color w:val="000000"/>
          <w:kern w:val="0"/>
          <w14:ligatures w14:val="none"/>
        </w:rPr>
      </w:pPr>
      <w:r w:rsidRPr="007334AA">
        <w:rPr>
          <w:b/>
          <w:bCs/>
          <w:lang w:val="en-US"/>
        </w:rPr>
        <w:t>Prompt</w:t>
      </w:r>
      <w:r>
        <w:rPr>
          <w:lang w:val="en-US"/>
        </w:rPr>
        <w:t>: &lt;now what is for push</w:t>
      </w:r>
      <w:r w:rsidRPr="000C3943">
        <w:rPr>
          <w:lang w:val="en-US"/>
        </w:rPr>
        <w:t>&gt;</w:t>
      </w:r>
    </w:p>
    <w:p w14:paraId="37A0A727"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7334AA">
        <w:rPr>
          <w:b/>
          <w:bCs/>
          <w:lang w:val="en-US"/>
        </w:rPr>
        <w:t>Response</w:t>
      </w:r>
      <w:r>
        <w:rPr>
          <w:lang w:val="en-US"/>
        </w:rPr>
        <w:t>: &lt;</w:t>
      </w:r>
      <w:r w:rsidRPr="007334AA">
        <w:rPr>
          <w:rFonts w:ascii="Noto Sans" w:hAnsi="Noto Sans" w:cs="Noto Sans"/>
          <w:bdr w:val="none" w:sz="0" w:space="0" w:color="auto" w:frame="1"/>
        </w:rPr>
        <w:t xml:space="preserve"> </w:t>
      </w:r>
      <w:r w:rsidRPr="007334AA">
        <w:t xml:space="preserve">The git push command is used to push your local changes to a remote repository. When you make changes to your code locally and you want to share those changes with others or save them in the remote repository, you use git push. This command uploads your local commits to the remote repository, making them available for others to see and work with. </w:t>
      </w:r>
      <w:r>
        <w:rPr>
          <w:rFonts w:ascii="inherit" w:eastAsia="Times New Roman" w:hAnsi="inherit" w:cs="Noto Sans"/>
          <w:color w:val="000000"/>
          <w:kern w:val="0"/>
          <w:bdr w:val="none" w:sz="0" w:space="0" w:color="auto" w:frame="1"/>
          <w14:ligatures w14:val="none"/>
        </w:rPr>
        <w:t>&gt;</w:t>
      </w:r>
    </w:p>
    <w:p w14:paraId="29395D9C" w14:textId="77777777" w:rsidR="00C74D1A" w:rsidRPr="000C3943" w:rsidRDefault="00C74D1A" w:rsidP="00C74D1A">
      <w:pPr>
        <w:ind w:left="720"/>
        <w:textAlignment w:val="baseline"/>
        <w:rPr>
          <w:rFonts w:ascii="inherit" w:eastAsia="Times New Roman" w:hAnsi="inherit" w:cs="Noto Sans"/>
          <w:color w:val="000000"/>
          <w:kern w:val="0"/>
          <w14:ligatures w14:val="none"/>
        </w:rPr>
      </w:pPr>
      <w:r w:rsidRPr="007334AA">
        <w:rPr>
          <w:b/>
          <w:bCs/>
          <w:lang w:val="en-US"/>
        </w:rPr>
        <w:t>Prompt</w:t>
      </w:r>
      <w:r>
        <w:rPr>
          <w:lang w:val="en-US"/>
        </w:rPr>
        <w:t>: &lt;what if I want to push from my repository</w:t>
      </w:r>
      <w:r w:rsidRPr="000C3943">
        <w:rPr>
          <w:lang w:val="en-US"/>
        </w:rPr>
        <w:t>&gt;</w:t>
      </w:r>
    </w:p>
    <w:p w14:paraId="18C8E65E" w14:textId="77777777" w:rsidR="00C74D1A" w:rsidRDefault="00C74D1A" w:rsidP="00C74D1A">
      <w:pPr>
        <w:ind w:left="720"/>
        <w:textAlignment w:val="baseline"/>
        <w:rPr>
          <w:rFonts w:ascii="inherit" w:eastAsia="Times New Roman" w:hAnsi="inherit" w:cs="Noto Sans"/>
          <w:color w:val="000000"/>
          <w:kern w:val="0"/>
          <w14:ligatures w14:val="none"/>
        </w:rPr>
      </w:pPr>
      <w:r w:rsidRPr="007334AA">
        <w:rPr>
          <w:b/>
          <w:bCs/>
          <w:lang w:val="en-US"/>
        </w:rPr>
        <w:t>Response</w:t>
      </w:r>
      <w:r>
        <w:rPr>
          <w:lang w:val="en-US"/>
        </w:rPr>
        <w:t>: &lt;</w:t>
      </w:r>
      <w:r w:rsidRPr="007334AA">
        <w:rPr>
          <w:rFonts w:ascii="Noto Sans" w:hAnsi="Noto Sans" w:cs="Noto Sans"/>
          <w:bdr w:val="none" w:sz="0" w:space="0" w:color="auto" w:frame="1"/>
        </w:rPr>
        <w:t xml:space="preserve"> </w:t>
      </w:r>
      <w:r w:rsidRPr="007334AA">
        <w:t>If you want to push changes from a specific branch in your local repository to a different branch in a remote repository, you can specify the branch names in the git push command.</w:t>
      </w:r>
      <w:r>
        <w:rPr>
          <w:rFonts w:ascii="inherit" w:eastAsia="Times New Roman" w:hAnsi="inherit" w:cs="Noto Sans"/>
          <w:color w:val="000000"/>
          <w:kern w:val="0"/>
          <w:bdr w:val="none" w:sz="0" w:space="0" w:color="auto" w:frame="1"/>
          <w14:ligatures w14:val="none"/>
        </w:rPr>
        <w:t>&gt;</w:t>
      </w:r>
    </w:p>
    <w:p w14:paraId="6E3A5C91" w14:textId="77777777" w:rsidR="00C74D1A" w:rsidRPr="000C3943" w:rsidRDefault="00C74D1A" w:rsidP="00C74D1A">
      <w:pPr>
        <w:ind w:left="720"/>
        <w:textAlignment w:val="baseline"/>
        <w:rPr>
          <w:rFonts w:ascii="inherit" w:eastAsia="Times New Roman" w:hAnsi="inherit" w:cs="Noto Sans"/>
          <w:color w:val="000000"/>
          <w:kern w:val="0"/>
          <w14:ligatures w14:val="none"/>
        </w:rPr>
      </w:pPr>
    </w:p>
    <w:p w14:paraId="1A70370A" w14:textId="046DFE12" w:rsidR="00342BDF" w:rsidRPr="00342BDF" w:rsidRDefault="00342BDF"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w:t>
      </w:r>
      <w:r w:rsidR="00964B77">
        <w:rPr>
          <w:rFonts w:ascii="inherit" w:eastAsia="Times New Roman" w:hAnsi="inherit" w:cs="Noto Sans"/>
          <w:b/>
          <w:bCs/>
          <w:color w:val="000000"/>
          <w:kern w:val="0"/>
          <w14:ligatures w14:val="none"/>
        </w:rPr>
        <w:t>rtial</w:t>
      </w:r>
    </w:p>
    <w:p w14:paraId="4FFE1E43" w14:textId="3D79304E"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D20DB6">
        <w:rPr>
          <w:b/>
          <w:bCs/>
          <w:lang w:val="en-US"/>
        </w:rPr>
        <w:t>Prompt: &lt;</w:t>
      </w:r>
      <w:r w:rsidR="00C74D1A" w:rsidRPr="00D20DB6">
        <w:rPr>
          <w:rFonts w:ascii="Noto Sans" w:hAnsi="Noto Sans" w:cs="Noto Sans"/>
          <w:b/>
          <w:bCs/>
        </w:rPr>
        <w:t xml:space="preserve"> </w:t>
      </w:r>
      <w:r w:rsidR="00C74D1A" w:rsidRPr="00D20DB6">
        <w:rPr>
          <w:b/>
          <w:bCs/>
        </w:rPr>
        <w:t xml:space="preserve">what is </w:t>
      </w:r>
      <w:proofErr w:type="spellStart"/>
      <w:r w:rsidR="00C74D1A" w:rsidRPr="00D20DB6">
        <w:rPr>
          <w:b/>
          <w:bCs/>
        </w:rPr>
        <w:t>ninary</w:t>
      </w:r>
      <w:proofErr w:type="spellEnd"/>
      <w:r w:rsidR="00C74D1A" w:rsidRPr="00D20DB6">
        <w:rPr>
          <w:b/>
          <w:bCs/>
          <w:lang w:val="en-US"/>
        </w:rPr>
        <w:t>&gt;</w:t>
      </w:r>
    </w:p>
    <w:p w14:paraId="62DBC648"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xml:space="preserve"> &lt;</w:t>
      </w:r>
      <w:r w:rsidRPr="0085045F">
        <w:rPr>
          <w:rFonts w:ascii="Noto Sans" w:hAnsi="Noto Sans" w:cs="Noto Sans"/>
          <w:bdr w:val="none" w:sz="0" w:space="0" w:color="auto" w:frame="1"/>
        </w:rPr>
        <w:t xml:space="preserve"> </w:t>
      </w:r>
      <w:r w:rsidRPr="0085045F">
        <w:t>It seems like there might be a typo in your question. It's possible that you meant to ask about "binary" instead of "</w:t>
      </w:r>
      <w:proofErr w:type="spellStart"/>
      <w:r w:rsidRPr="0085045F">
        <w:t>ninary</w:t>
      </w:r>
      <w:proofErr w:type="spellEnd"/>
      <w:r w:rsidRPr="0085045F">
        <w:t>." In computing, binary is a base-2 number system that uses only two digits: 0 and 1. It is the foundation of all digital systems and is used to represent data and instructions in computers. Each digit in a binary number is called a "bit," and they can be used to represent various values and characters through different encoding schemes. If you have any more questions or need further clarification, feel free to ask!</w:t>
      </w:r>
      <w:r>
        <w:rPr>
          <w:rFonts w:ascii="inherit" w:eastAsia="Times New Roman" w:hAnsi="inherit" w:cs="Noto Sans"/>
          <w:color w:val="000000"/>
          <w:kern w:val="0"/>
          <w:bdr w:val="none" w:sz="0" w:space="0" w:color="auto" w:frame="1"/>
          <w14:ligatures w14:val="none"/>
        </w:rPr>
        <w:t>&gt;</w:t>
      </w:r>
    </w:p>
    <w:p w14:paraId="24529F1C" w14:textId="77777777" w:rsidR="00C74D1A" w:rsidRPr="000C3943" w:rsidRDefault="00C74D1A" w:rsidP="00C74D1A">
      <w:pPr>
        <w:ind w:firstLine="720"/>
        <w:textAlignment w:val="baseline"/>
        <w:rPr>
          <w:rFonts w:ascii="inherit" w:eastAsia="Times New Roman" w:hAnsi="inherit" w:cs="Noto Sans"/>
          <w:b/>
          <w:bCs/>
          <w:color w:val="000000"/>
          <w:kern w:val="0"/>
          <w14:ligatures w14:val="none"/>
        </w:rPr>
      </w:pPr>
      <w:r w:rsidRPr="00D20DB6">
        <w:rPr>
          <w:b/>
          <w:bCs/>
          <w:lang w:val="en-US"/>
        </w:rPr>
        <w:t>Prompt: &lt;</w:t>
      </w:r>
      <w:r w:rsidRPr="00D20DB6">
        <w:rPr>
          <w:rFonts w:ascii="Noto Sans" w:hAnsi="Noto Sans" w:cs="Noto Sans"/>
          <w:b/>
          <w:bCs/>
        </w:rPr>
        <w:t xml:space="preserve"> </w:t>
      </w:r>
      <w:r w:rsidRPr="00D20DB6">
        <w:rPr>
          <w:b/>
          <w:bCs/>
        </w:rPr>
        <w:t>convert 234 into binary</w:t>
      </w:r>
      <w:r w:rsidRPr="00D20DB6">
        <w:rPr>
          <w:b/>
          <w:bCs/>
          <w:lang w:val="en-US"/>
        </w:rPr>
        <w:t>&gt;</w:t>
      </w:r>
    </w:p>
    <w:p w14:paraId="10AEBEAE" w14:textId="77777777" w:rsidR="00C74D1A" w:rsidRPr="00D20DB6" w:rsidRDefault="00C74D1A" w:rsidP="00C74D1A">
      <w:pPr>
        <w:ind w:left="720"/>
        <w:textAlignment w:val="baseline"/>
        <w:rPr>
          <w:rFonts w:ascii="inherit" w:eastAsia="Times New Roman" w:hAnsi="inherit" w:cs="Noto Sans"/>
          <w:b/>
          <w:bCs/>
          <w:color w:val="000000"/>
          <w:kern w:val="0"/>
          <w:bdr w:val="none" w:sz="0" w:space="0" w:color="auto" w:frame="1"/>
          <w14:ligatures w14:val="none"/>
        </w:rPr>
      </w:pPr>
      <w:r w:rsidRPr="00D20DB6">
        <w:rPr>
          <w:b/>
          <w:bCs/>
          <w:lang w:val="en-US"/>
        </w:rPr>
        <w:t xml:space="preserve">Response: </w:t>
      </w:r>
    </w:p>
    <w:p w14:paraId="1AD5D3F5"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Pr>
          <w:rFonts w:ascii="inherit" w:eastAsia="Times New Roman" w:hAnsi="inherit" w:cs="Noto Sans"/>
          <w:noProof/>
          <w:color w:val="000000"/>
          <w:kern w:val="0"/>
          <w:bdr w:val="none" w:sz="0" w:space="0" w:color="auto" w:frame="1"/>
        </w:rPr>
        <w:lastRenderedPageBreak/>
        <w:drawing>
          <wp:inline distT="0" distB="0" distL="0" distR="0" wp14:anchorId="3A2B2656" wp14:editId="246A7C9F">
            <wp:extent cx="4665751" cy="2683239"/>
            <wp:effectExtent l="0" t="0" r="0" b="0"/>
            <wp:docPr id="1624191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9182"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0422" cy="2887208"/>
                    </a:xfrm>
                    <a:prstGeom prst="rect">
                      <a:avLst/>
                    </a:prstGeom>
                  </pic:spPr>
                </pic:pic>
              </a:graphicData>
            </a:graphic>
          </wp:inline>
        </w:drawing>
      </w:r>
    </w:p>
    <w:p w14:paraId="18312111"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2FCE5275" w14:textId="77777777" w:rsidR="00C74D1A" w:rsidRPr="000C3943" w:rsidRDefault="00C74D1A" w:rsidP="00C74D1A">
      <w:pPr>
        <w:ind w:left="720"/>
        <w:textAlignment w:val="baseline"/>
        <w:rPr>
          <w:rFonts w:ascii="inherit" w:eastAsia="Times New Roman" w:hAnsi="inherit" w:cs="Noto Sans"/>
          <w:color w:val="000000"/>
          <w:kern w:val="0"/>
          <w14:ligatures w14:val="none"/>
        </w:rPr>
      </w:pPr>
    </w:p>
    <w:p w14:paraId="66B645E3" w14:textId="18E466D3" w:rsidR="00342BDF" w:rsidRPr="00342BDF" w:rsidRDefault="00342BDF"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w:t>
      </w:r>
      <w:r w:rsidR="00964B77">
        <w:rPr>
          <w:rFonts w:ascii="inherit" w:eastAsia="Times New Roman" w:hAnsi="inherit" w:cs="Noto Sans"/>
          <w:b/>
          <w:bCs/>
          <w:color w:val="000000"/>
          <w:kern w:val="0"/>
          <w14:ligatures w14:val="none"/>
        </w:rPr>
        <w:t>rtial</w:t>
      </w:r>
    </w:p>
    <w:p w14:paraId="193E1EB5" w14:textId="79A40122"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5D544A">
        <w:rPr>
          <w:b/>
          <w:bCs/>
          <w:lang w:val="en-US"/>
        </w:rPr>
        <w:t>Prompt: &lt;</w:t>
      </w:r>
      <w:r w:rsidR="00C74D1A" w:rsidRPr="005D544A">
        <w:rPr>
          <w:rFonts w:ascii="Noto Sans" w:hAnsi="Noto Sans" w:cs="Noto Sans"/>
          <w:b/>
          <w:bCs/>
        </w:rPr>
        <w:t xml:space="preserve"> </w:t>
      </w:r>
      <w:r w:rsidR="00C74D1A" w:rsidRPr="005D544A">
        <w:rPr>
          <w:b/>
          <w:bCs/>
        </w:rPr>
        <w:t>what are the free OpenAI services available</w:t>
      </w:r>
      <w:r w:rsidR="00C74D1A" w:rsidRPr="005D544A">
        <w:rPr>
          <w:b/>
          <w:bCs/>
          <w:lang w:val="en-US"/>
        </w:rPr>
        <w:t>&gt;</w:t>
      </w:r>
    </w:p>
    <w:p w14:paraId="7F2CD52D" w14:textId="77777777" w:rsidR="00C74D1A" w:rsidRPr="005D544A" w:rsidRDefault="00C74D1A" w:rsidP="00C74D1A">
      <w:pPr>
        <w:ind w:left="720"/>
        <w:textAlignment w:val="baseline"/>
      </w:pPr>
      <w:r w:rsidRPr="00D20DB6">
        <w:rPr>
          <w:b/>
          <w:bCs/>
          <w:lang w:val="en-US"/>
        </w:rPr>
        <w:t>Response</w:t>
      </w:r>
      <w:r>
        <w:rPr>
          <w:lang w:val="en-US"/>
        </w:rPr>
        <w:t>: &lt;</w:t>
      </w:r>
      <w:r w:rsidRPr="005D544A">
        <w:rPr>
          <w:rFonts w:ascii="Noto Sans" w:eastAsia="Times New Roman" w:hAnsi="Noto Sans" w:cs="Noto Sans"/>
          <w:kern w:val="0"/>
          <w:bdr w:val="none" w:sz="0" w:space="0" w:color="auto" w:frame="1"/>
          <w14:ligatures w14:val="none"/>
        </w:rPr>
        <w:t xml:space="preserve"> </w:t>
      </w:r>
      <w:r w:rsidRPr="005D544A">
        <w:t xml:space="preserve">As of my last update, OpenAI offers the following free services: </w:t>
      </w:r>
    </w:p>
    <w:p w14:paraId="75FB0DDD" w14:textId="77777777" w:rsidR="00C74D1A" w:rsidRPr="005D544A" w:rsidRDefault="00C74D1A" w:rsidP="00D6694A">
      <w:pPr>
        <w:pStyle w:val="ListParagraph"/>
        <w:numPr>
          <w:ilvl w:val="1"/>
          <w:numId w:val="1"/>
        </w:numPr>
        <w:textAlignment w:val="baseline"/>
      </w:pPr>
      <w:r w:rsidRPr="005D544A">
        <w:t>OpenAI API Playground: Allows users to explore and test the capabilities of the OpenAI API with limited access.</w:t>
      </w:r>
    </w:p>
    <w:p w14:paraId="3B4FD47E" w14:textId="77777777" w:rsidR="00C74D1A" w:rsidRPr="005D544A" w:rsidRDefault="00C74D1A" w:rsidP="00D6694A">
      <w:pPr>
        <w:pStyle w:val="ListParagraph"/>
        <w:numPr>
          <w:ilvl w:val="1"/>
          <w:numId w:val="1"/>
        </w:numPr>
        <w:textAlignment w:val="baseline"/>
      </w:pPr>
      <w:r w:rsidRPr="005D544A">
        <w:t>GPT-3 Demo: An interactive demo that showcases the capabilities of the GPT-3 language model.</w:t>
      </w:r>
    </w:p>
    <w:p w14:paraId="0097AD56" w14:textId="77777777" w:rsidR="00C74D1A" w:rsidRPr="005D544A" w:rsidRDefault="00C74D1A" w:rsidP="00D6694A">
      <w:pPr>
        <w:pStyle w:val="ListParagraph"/>
        <w:numPr>
          <w:ilvl w:val="1"/>
          <w:numId w:val="1"/>
        </w:numPr>
        <w:textAlignment w:val="baseline"/>
      </w:pPr>
      <w:r w:rsidRPr="005D544A">
        <w:t>OpenAI Gym: A toolkit for developing and comparing reinforcement learning algorithms.</w:t>
      </w:r>
      <w:r w:rsidRPr="005D544A">
        <w:rPr>
          <w:rFonts w:ascii="inherit" w:eastAsia="Times New Roman" w:hAnsi="inherit" w:cs="Noto Sans"/>
          <w:color w:val="000000"/>
          <w:kern w:val="0"/>
          <w:bdr w:val="none" w:sz="0" w:space="0" w:color="auto" w:frame="1"/>
          <w14:ligatures w14:val="none"/>
        </w:rPr>
        <w:t>&gt;</w:t>
      </w:r>
    </w:p>
    <w:p w14:paraId="55E15B43" w14:textId="77777777" w:rsidR="00C74D1A" w:rsidRPr="000C3943" w:rsidRDefault="00C74D1A" w:rsidP="00C74D1A">
      <w:pPr>
        <w:ind w:left="720"/>
        <w:textAlignment w:val="baseline"/>
        <w:rPr>
          <w:rFonts w:ascii="inherit" w:eastAsia="Times New Roman" w:hAnsi="inherit" w:cs="Noto Sans"/>
          <w:b/>
          <w:bCs/>
          <w:color w:val="000000"/>
          <w:kern w:val="0"/>
          <w14:ligatures w14:val="none"/>
        </w:rPr>
      </w:pPr>
      <w:r w:rsidRPr="005D544A">
        <w:rPr>
          <w:b/>
          <w:bCs/>
          <w:lang w:val="en-US"/>
        </w:rPr>
        <w:t>Prompt: &lt;</w:t>
      </w:r>
      <w:r w:rsidRPr="005D544A">
        <w:rPr>
          <w:rFonts w:ascii="Noto Sans" w:hAnsi="Noto Sans" w:cs="Noto Sans"/>
          <w:b/>
          <w:bCs/>
          <w:bdr w:val="none" w:sz="0" w:space="0" w:color="auto" w:frame="1"/>
        </w:rPr>
        <w:t xml:space="preserve"> </w:t>
      </w:r>
      <w:r w:rsidRPr="005D544A">
        <w:rPr>
          <w:b/>
          <w:bCs/>
        </w:rPr>
        <w:t>can you talk about 1.</w:t>
      </w:r>
      <w:r w:rsidRPr="005D544A">
        <w:rPr>
          <w:b/>
          <w:bCs/>
          <w:lang w:val="en-US"/>
        </w:rPr>
        <w:t>&gt;</w:t>
      </w:r>
    </w:p>
    <w:p w14:paraId="4176FAD3"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D544A">
        <w:rPr>
          <w:rFonts w:ascii="Noto Sans" w:hAnsi="Noto Sans" w:cs="Noto Sans"/>
          <w:bdr w:val="none" w:sz="0" w:space="0" w:color="auto" w:frame="1"/>
        </w:rPr>
        <w:t xml:space="preserve"> </w:t>
      </w:r>
      <w:r w:rsidRPr="005D544A">
        <w:t>I apologize for any misunderstanding, but as a Software Developer Bot at Mohawk College, my knowledge area is primarily focused on software development topics. If you have any questions related to coding, programming, or software development, feel free to ask, and I'll be happy to assist you!</w:t>
      </w:r>
      <w:r>
        <w:rPr>
          <w:rFonts w:ascii="inherit" w:eastAsia="Times New Roman" w:hAnsi="inherit" w:cs="Noto Sans"/>
          <w:color w:val="000000"/>
          <w:kern w:val="0"/>
          <w:bdr w:val="none" w:sz="0" w:space="0" w:color="auto" w:frame="1"/>
          <w14:ligatures w14:val="none"/>
        </w:rPr>
        <w:t>&gt;</w:t>
      </w:r>
    </w:p>
    <w:p w14:paraId="0C813BA9" w14:textId="77777777" w:rsidR="00C74D1A" w:rsidRPr="000C3943" w:rsidRDefault="00C74D1A" w:rsidP="00C74D1A">
      <w:pPr>
        <w:ind w:left="720"/>
        <w:textAlignment w:val="baseline"/>
        <w:rPr>
          <w:rFonts w:ascii="inherit" w:eastAsia="Times New Roman" w:hAnsi="inherit" w:cs="Noto Sans"/>
          <w:b/>
          <w:bCs/>
          <w:color w:val="000000"/>
          <w:kern w:val="0"/>
          <w14:ligatures w14:val="none"/>
        </w:rPr>
      </w:pPr>
      <w:r w:rsidRPr="005D544A">
        <w:rPr>
          <w:b/>
          <w:bCs/>
          <w:lang w:val="en-US"/>
        </w:rPr>
        <w:t>Prompt: &lt;</w:t>
      </w:r>
      <w:r w:rsidRPr="005D544A">
        <w:rPr>
          <w:rFonts w:ascii="Noto Sans" w:hAnsi="Noto Sans" w:cs="Noto Sans"/>
          <w:b/>
          <w:bCs/>
          <w:bdr w:val="none" w:sz="0" w:space="0" w:color="auto" w:frame="1"/>
        </w:rPr>
        <w:t xml:space="preserve"> </w:t>
      </w:r>
      <w:r w:rsidRPr="005D544A">
        <w:rPr>
          <w:b/>
          <w:bCs/>
        </w:rPr>
        <w:t>can you talk about the first one</w:t>
      </w:r>
      <w:r w:rsidRPr="005D544A">
        <w:rPr>
          <w:b/>
          <w:bCs/>
          <w:lang w:val="en-US"/>
        </w:rPr>
        <w:t>&gt;</w:t>
      </w:r>
    </w:p>
    <w:p w14:paraId="54DA6F0D"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D544A">
        <w:rPr>
          <w:rFonts w:ascii="Noto Sans" w:hAnsi="Noto Sans" w:cs="Noto Sans"/>
          <w:bdr w:val="none" w:sz="0" w:space="0" w:color="auto" w:frame="1"/>
        </w:rPr>
        <w:t xml:space="preserve"> </w:t>
      </w:r>
      <w:r w:rsidRPr="005D544A">
        <w:t>Ah, I see you're testing me! You want to know more about the OpenAI API Playground. It's a tool that allows developers to experiment with the OpenAI API and test out its functionalities in a controlled environment. By using the playground, users can get a feel for how the API works and explore its features before integrating it into their own projects. It's a great way to get hands-on experience with the capabilities of the OpenAI API.</w:t>
      </w:r>
      <w:r>
        <w:rPr>
          <w:rFonts w:ascii="inherit" w:eastAsia="Times New Roman" w:hAnsi="inherit" w:cs="Noto Sans"/>
          <w:color w:val="000000"/>
          <w:kern w:val="0"/>
          <w:bdr w:val="none" w:sz="0" w:space="0" w:color="auto" w:frame="1"/>
          <w14:ligatures w14:val="none"/>
        </w:rPr>
        <w:t>&gt;</w:t>
      </w:r>
    </w:p>
    <w:p w14:paraId="19343E82" w14:textId="77777777" w:rsidR="00C74D1A" w:rsidRPr="000C3943" w:rsidRDefault="00C74D1A" w:rsidP="00342BDF">
      <w:pPr>
        <w:textAlignment w:val="baseline"/>
        <w:rPr>
          <w:rFonts w:ascii="inherit" w:eastAsia="Times New Roman" w:hAnsi="inherit" w:cs="Noto Sans"/>
          <w:color w:val="000000"/>
          <w:kern w:val="0"/>
          <w14:ligatures w14:val="none"/>
        </w:rPr>
      </w:pPr>
    </w:p>
    <w:p w14:paraId="6EBB4932" w14:textId="77777777" w:rsidR="00342BDF" w:rsidRPr="00342BDF" w:rsidRDefault="00342BDF"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r w:rsidRPr="005D544A">
        <w:rPr>
          <w:b/>
          <w:bCs/>
          <w:lang w:val="en-US"/>
        </w:rPr>
        <w:t xml:space="preserve"> </w:t>
      </w:r>
    </w:p>
    <w:p w14:paraId="044EB42F" w14:textId="58CEA480"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5D544A">
        <w:rPr>
          <w:b/>
          <w:bCs/>
          <w:lang w:val="en-US"/>
        </w:rPr>
        <w:t>Prompt: &lt;</w:t>
      </w:r>
      <w:r w:rsidR="00C74D1A" w:rsidRPr="005D544A">
        <w:rPr>
          <w:rFonts w:ascii="Noto Sans" w:hAnsi="Noto Sans" w:cs="Noto Sans"/>
          <w:b/>
          <w:bCs/>
        </w:rPr>
        <w:t xml:space="preserve"> </w:t>
      </w:r>
      <w:r w:rsidR="00C74D1A" w:rsidRPr="005D544A">
        <w:rPr>
          <w:b/>
          <w:bCs/>
        </w:rPr>
        <w:t>can you trace the code</w:t>
      </w:r>
      <w:r w:rsidR="00C74D1A" w:rsidRPr="005D544A">
        <w:rPr>
          <w:b/>
          <w:bCs/>
          <w:lang w:val="en-US"/>
        </w:rPr>
        <w:t>&gt;</w:t>
      </w:r>
    </w:p>
    <w:p w14:paraId="5A630FF7" w14:textId="2BF9D284"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00964B77">
        <w:t>A</w:t>
      </w:r>
      <w:r w:rsidRPr="006C3E18">
        <w:t xml:space="preserve">s a Software Developer Bot at Mohawk College, I can </w:t>
      </w:r>
      <w:proofErr w:type="gramStart"/>
      <w:r w:rsidRPr="006C3E18">
        <w:t>definitely help</w:t>
      </w:r>
      <w:proofErr w:type="gramEnd"/>
      <w:r w:rsidRPr="006C3E18">
        <w:t xml:space="preserve"> trace and explain code snippets related to software development. If you have a specific code </w:t>
      </w:r>
      <w:proofErr w:type="gramStart"/>
      <w:r w:rsidRPr="006C3E18">
        <w:t>snippet</w:t>
      </w:r>
      <w:proofErr w:type="gramEnd"/>
      <w:r w:rsidRPr="006C3E18">
        <w:t xml:space="preserve"> you'd like me to explain or analyze, feel free to share it!</w:t>
      </w:r>
      <w:r>
        <w:rPr>
          <w:rFonts w:ascii="inherit" w:eastAsia="Times New Roman" w:hAnsi="inherit" w:cs="Noto Sans"/>
          <w:color w:val="000000"/>
          <w:kern w:val="0"/>
          <w:bdr w:val="none" w:sz="0" w:space="0" w:color="auto" w:frame="1"/>
          <w14:ligatures w14:val="none"/>
        </w:rPr>
        <w:t>&gt;</w:t>
      </w:r>
    </w:p>
    <w:p w14:paraId="25686CF8" w14:textId="77777777" w:rsidR="00C74D1A" w:rsidRDefault="00C74D1A" w:rsidP="00C74D1A">
      <w:pPr>
        <w:ind w:left="720"/>
        <w:textAlignment w:val="baseline"/>
        <w:rPr>
          <w:rFonts w:ascii="Noto Sans" w:hAnsi="Noto Sans" w:cs="Noto Sans"/>
          <w:b/>
          <w:bCs/>
          <w:bdr w:val="none" w:sz="0" w:space="0" w:color="auto" w:frame="1"/>
        </w:rPr>
      </w:pPr>
      <w:r w:rsidRPr="005D544A">
        <w:rPr>
          <w:b/>
          <w:bCs/>
          <w:lang w:val="en-US"/>
        </w:rPr>
        <w:lastRenderedPageBreak/>
        <w:t>Prompt: &lt;</w:t>
      </w:r>
      <w:r w:rsidRPr="005D544A">
        <w:rPr>
          <w:rFonts w:ascii="Noto Sans" w:hAnsi="Noto Sans" w:cs="Noto Sans"/>
          <w:b/>
          <w:bCs/>
          <w:bdr w:val="none" w:sz="0" w:space="0" w:color="auto" w:frame="1"/>
        </w:rPr>
        <w:t xml:space="preserve"> </w:t>
      </w:r>
    </w:p>
    <w:p w14:paraId="322931B3" w14:textId="77777777" w:rsidR="00C74D1A" w:rsidRPr="005D544A" w:rsidRDefault="00C74D1A" w:rsidP="00C74D1A">
      <w:pPr>
        <w:ind w:left="720"/>
        <w:textAlignment w:val="baseline"/>
        <w:rPr>
          <w:b/>
          <w:bCs/>
        </w:rPr>
      </w:pPr>
      <w:proofErr w:type="spellStart"/>
      <w:proofErr w:type="gramStart"/>
      <w:r w:rsidRPr="005D544A">
        <w:rPr>
          <w:rFonts w:ascii="Noto Sans" w:hAnsi="Noto Sans" w:cs="Noto Sans"/>
          <w:b/>
          <w:bCs/>
          <w:bdr w:val="none" w:sz="0" w:space="0" w:color="auto" w:frame="1"/>
        </w:rPr>
        <w:t>s</w:t>
      </w:r>
      <w:r w:rsidRPr="005D544A">
        <w:rPr>
          <w:b/>
          <w:bCs/>
        </w:rPr>
        <w:t>elf.dialog</w:t>
      </w:r>
      <w:proofErr w:type="gramEnd"/>
      <w:r w:rsidRPr="005D544A">
        <w:rPr>
          <w:b/>
          <w:bCs/>
        </w:rPr>
        <w:t>.append</w:t>
      </w:r>
      <w:proofErr w:type="spellEnd"/>
      <w:r w:rsidRPr="005D544A">
        <w:rPr>
          <w:b/>
          <w:bCs/>
        </w:rPr>
        <w:t>({"</w:t>
      </w:r>
      <w:proofErr w:type="spellStart"/>
      <w:r w:rsidRPr="005D544A">
        <w:rPr>
          <w:b/>
          <w:bCs/>
        </w:rPr>
        <w:t>role":"user</w:t>
      </w:r>
      <w:proofErr w:type="spellEnd"/>
      <w:r w:rsidRPr="005D544A">
        <w:rPr>
          <w:b/>
          <w:bCs/>
        </w:rPr>
        <w:t>", "</w:t>
      </w:r>
      <w:proofErr w:type="spellStart"/>
      <w:r w:rsidRPr="005D544A">
        <w:rPr>
          <w:b/>
          <w:bCs/>
        </w:rPr>
        <w:t>content":utterance</w:t>
      </w:r>
      <w:proofErr w:type="spellEnd"/>
      <w:r w:rsidRPr="005D544A">
        <w:rPr>
          <w:b/>
          <w:bCs/>
        </w:rPr>
        <w:t xml:space="preserve">}) </w:t>
      </w:r>
      <w:r w:rsidRPr="005D544A">
        <w:rPr>
          <w:b/>
          <w:bCs/>
        </w:rPr>
        <w:br/>
        <w:t xml:space="preserve">utterance = "What is the question asking, don't answer the question : '" + utterance + "'" print(utterance) </w:t>
      </w:r>
    </w:p>
    <w:p w14:paraId="71645E11" w14:textId="77777777" w:rsidR="00C74D1A" w:rsidRDefault="00C74D1A" w:rsidP="00C74D1A">
      <w:pPr>
        <w:ind w:left="720"/>
        <w:textAlignment w:val="baseline"/>
        <w:rPr>
          <w:b/>
          <w:bCs/>
        </w:rPr>
      </w:pPr>
      <w:proofErr w:type="spellStart"/>
      <w:r w:rsidRPr="005D544A">
        <w:rPr>
          <w:b/>
          <w:bCs/>
        </w:rPr>
        <w:t>utterance_explanation</w:t>
      </w:r>
      <w:proofErr w:type="spellEnd"/>
      <w:r w:rsidRPr="005D544A">
        <w:rPr>
          <w:b/>
          <w:bCs/>
        </w:rPr>
        <w:t xml:space="preserve"> = </w:t>
      </w:r>
      <w:proofErr w:type="spellStart"/>
      <w:proofErr w:type="gramStart"/>
      <w:r w:rsidRPr="005D544A">
        <w:rPr>
          <w:b/>
          <w:bCs/>
        </w:rPr>
        <w:t>client.completions</w:t>
      </w:r>
      <w:proofErr w:type="gramEnd"/>
      <w:r w:rsidRPr="005D544A">
        <w:rPr>
          <w:b/>
          <w:bCs/>
        </w:rPr>
        <w:t>.create</w:t>
      </w:r>
      <w:proofErr w:type="spellEnd"/>
      <w:r w:rsidRPr="005D544A">
        <w:rPr>
          <w:b/>
          <w:bCs/>
        </w:rPr>
        <w:t xml:space="preserve">(model="gpt-3.5-turbo-instruct", prompt= utterance, </w:t>
      </w:r>
      <w:proofErr w:type="spellStart"/>
      <w:r w:rsidRPr="005D544A">
        <w:rPr>
          <w:b/>
          <w:bCs/>
        </w:rPr>
        <w:t>max_tokens</w:t>
      </w:r>
      <w:proofErr w:type="spellEnd"/>
      <w:r w:rsidRPr="005D544A">
        <w:rPr>
          <w:b/>
          <w:bCs/>
        </w:rPr>
        <w:t>=100, temperature=0.1)</w:t>
      </w:r>
    </w:p>
    <w:p w14:paraId="32799B4D" w14:textId="77777777" w:rsidR="00C74D1A" w:rsidRPr="000C3943" w:rsidRDefault="00C74D1A" w:rsidP="00C74D1A">
      <w:pPr>
        <w:ind w:left="720"/>
        <w:textAlignment w:val="baseline"/>
        <w:rPr>
          <w:rFonts w:ascii="inherit" w:eastAsia="Times New Roman" w:hAnsi="inherit" w:cs="Noto Sans"/>
          <w:b/>
          <w:bCs/>
          <w:color w:val="000000"/>
          <w:kern w:val="0"/>
          <w14:ligatures w14:val="none"/>
        </w:rPr>
      </w:pPr>
      <w:r w:rsidRPr="005D544A">
        <w:rPr>
          <w:b/>
          <w:bCs/>
          <w:lang w:val="en-US"/>
        </w:rPr>
        <w:t>&gt;</w:t>
      </w:r>
    </w:p>
    <w:p w14:paraId="7E47ACD0" w14:textId="77777777" w:rsidR="00C74D1A" w:rsidRPr="005D544A" w:rsidRDefault="00C74D1A" w:rsidP="00C74D1A">
      <w:pPr>
        <w:ind w:left="720"/>
        <w:textAlignment w:val="baseline"/>
      </w:pPr>
      <w:r w:rsidRPr="00D20DB6">
        <w:rPr>
          <w:b/>
          <w:bCs/>
          <w:lang w:val="en-US"/>
        </w:rPr>
        <w:t>Response</w:t>
      </w:r>
      <w:r>
        <w:rPr>
          <w:lang w:val="en-US"/>
        </w:rPr>
        <w:t>: &lt;</w:t>
      </w:r>
      <w:r w:rsidRPr="005D544A">
        <w:rPr>
          <w:rFonts w:ascii="Noto Sans" w:eastAsia="Times New Roman" w:hAnsi="Noto Sans" w:cs="Noto Sans"/>
          <w:kern w:val="0"/>
          <w:bdr w:val="none" w:sz="0" w:space="0" w:color="auto" w:frame="1"/>
          <w14:ligatures w14:val="none"/>
        </w:rPr>
        <w:t xml:space="preserve"> </w:t>
      </w:r>
      <w:r w:rsidRPr="005D544A">
        <w:t xml:space="preserve">In the code snippet you provided: </w:t>
      </w:r>
    </w:p>
    <w:p w14:paraId="1EBDB195" w14:textId="77777777" w:rsidR="00C74D1A" w:rsidRPr="005D544A" w:rsidRDefault="00C74D1A" w:rsidP="00D6694A">
      <w:pPr>
        <w:pStyle w:val="ListParagraph"/>
        <w:numPr>
          <w:ilvl w:val="1"/>
          <w:numId w:val="1"/>
        </w:numPr>
        <w:textAlignment w:val="baseline"/>
      </w:pPr>
      <w:proofErr w:type="spellStart"/>
      <w:proofErr w:type="gramStart"/>
      <w:r>
        <w:t>s</w:t>
      </w:r>
      <w:r w:rsidRPr="005D544A">
        <w:t>elf.dialog</w:t>
      </w:r>
      <w:proofErr w:type="gramEnd"/>
      <w:r w:rsidRPr="005D544A">
        <w:t>.append</w:t>
      </w:r>
      <w:proofErr w:type="spellEnd"/>
      <w:r w:rsidRPr="005D544A">
        <w:t>({"</w:t>
      </w:r>
      <w:proofErr w:type="spellStart"/>
      <w:r w:rsidRPr="005D544A">
        <w:t>role":"user</w:t>
      </w:r>
      <w:proofErr w:type="spellEnd"/>
      <w:r w:rsidRPr="005D544A">
        <w:t>", "</w:t>
      </w:r>
      <w:proofErr w:type="spellStart"/>
      <w:r w:rsidRPr="005D544A">
        <w:t>content":utterance</w:t>
      </w:r>
      <w:proofErr w:type="spellEnd"/>
      <w:r w:rsidRPr="005D544A">
        <w:t>}): This line appends a dictionary with the role "user" and the content as the value of the variable "utterance" to the "</w:t>
      </w:r>
      <w:proofErr w:type="spellStart"/>
      <w:r w:rsidRPr="005D544A">
        <w:t>elf.dialog</w:t>
      </w:r>
      <w:proofErr w:type="spellEnd"/>
      <w:r w:rsidRPr="005D544A">
        <w:t>" list. This is likely part of a conversation or dialog tracking mechanism.</w:t>
      </w:r>
    </w:p>
    <w:p w14:paraId="6E526AEE" w14:textId="77777777" w:rsidR="00C74D1A" w:rsidRPr="005D544A" w:rsidRDefault="00C74D1A" w:rsidP="00D6694A">
      <w:pPr>
        <w:pStyle w:val="ListParagraph"/>
        <w:numPr>
          <w:ilvl w:val="1"/>
          <w:numId w:val="1"/>
        </w:numPr>
        <w:textAlignment w:val="baseline"/>
      </w:pPr>
      <w:r w:rsidRPr="005D544A">
        <w:t xml:space="preserve">utterance = "what is the question asking, don't answer the </w:t>
      </w:r>
      <w:proofErr w:type="gramStart"/>
      <w:r w:rsidRPr="005D544A">
        <w:t>question :</w:t>
      </w:r>
      <w:proofErr w:type="gramEnd"/>
      <w:r w:rsidRPr="005D544A">
        <w:t xml:space="preserve"> '" + utterance + "'": This line updates the "utterance" variable by adding a prefix to the existing value.</w:t>
      </w:r>
    </w:p>
    <w:p w14:paraId="6ADD2970" w14:textId="77777777" w:rsidR="00C74D1A" w:rsidRPr="005D544A" w:rsidRDefault="00C74D1A" w:rsidP="00D6694A">
      <w:pPr>
        <w:pStyle w:val="ListParagraph"/>
        <w:numPr>
          <w:ilvl w:val="1"/>
          <w:numId w:val="1"/>
        </w:numPr>
        <w:textAlignment w:val="baseline"/>
      </w:pPr>
      <w:r w:rsidRPr="005D544A">
        <w:t>print(utterance): This line prints the updated "utterance" variable to the console.</w:t>
      </w:r>
    </w:p>
    <w:p w14:paraId="418BACFE" w14:textId="77777777" w:rsidR="00C74D1A" w:rsidRPr="005D544A" w:rsidRDefault="00C74D1A" w:rsidP="00D6694A">
      <w:pPr>
        <w:pStyle w:val="ListParagraph"/>
        <w:numPr>
          <w:ilvl w:val="1"/>
          <w:numId w:val="1"/>
        </w:numPr>
        <w:textAlignment w:val="baseline"/>
      </w:pPr>
      <w:proofErr w:type="spellStart"/>
      <w:r w:rsidRPr="005D544A">
        <w:t>utterance_explanation</w:t>
      </w:r>
      <w:proofErr w:type="spellEnd"/>
      <w:r w:rsidRPr="005D544A">
        <w:t xml:space="preserve"> = </w:t>
      </w:r>
      <w:proofErr w:type="spellStart"/>
      <w:proofErr w:type="gramStart"/>
      <w:r w:rsidRPr="005D544A">
        <w:t>client.completions</w:t>
      </w:r>
      <w:proofErr w:type="spellEnd"/>
      <w:proofErr w:type="gramEnd"/>
      <w:r w:rsidRPr="005D544A">
        <w:rPr>
          <w:rFonts w:ascii="inherit" w:eastAsia="Times New Roman" w:hAnsi="inherit" w:cs="Noto Sans"/>
          <w:color w:val="000000"/>
          <w:kern w:val="0"/>
          <w:bdr w:val="none" w:sz="0" w:space="0" w:color="auto" w:frame="1"/>
          <w14:ligatures w14:val="none"/>
        </w:rPr>
        <w:t>&gt;</w:t>
      </w:r>
    </w:p>
    <w:p w14:paraId="26785721"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71B35212" w14:textId="77777777" w:rsidR="00C74D1A" w:rsidRPr="000C3943" w:rsidRDefault="00C74D1A" w:rsidP="00C74D1A">
      <w:pPr>
        <w:textAlignment w:val="baseline"/>
        <w:rPr>
          <w:rFonts w:ascii="inherit" w:eastAsia="Times New Roman" w:hAnsi="inherit" w:cs="Noto Sans"/>
          <w:color w:val="000000"/>
          <w:kern w:val="0"/>
          <w14:ligatures w14:val="none"/>
        </w:rPr>
      </w:pPr>
    </w:p>
    <w:p w14:paraId="71DF7AC8" w14:textId="77777777" w:rsidR="00342BDF" w:rsidRPr="00342BDF" w:rsidRDefault="00342BDF" w:rsidP="00D6694A">
      <w:pPr>
        <w:numPr>
          <w:ilvl w:val="0"/>
          <w:numId w:val="1"/>
        </w:numPr>
        <w:textAlignment w:val="baseline"/>
        <w:rPr>
          <w:rFonts w:ascii="inherit" w:eastAsia="Times New Roman" w:hAnsi="inherit" w:cs="Noto Sans"/>
          <w:color w:val="000000"/>
          <w:kern w:val="0"/>
          <w14:ligatures w14:val="none"/>
        </w:rPr>
      </w:pPr>
      <w:r>
        <w:rPr>
          <w:rFonts w:ascii="inherit" w:eastAsia="Times New Roman" w:hAnsi="inherit" w:cs="Noto Sans"/>
          <w:b/>
          <w:bCs/>
          <w:color w:val="000000"/>
          <w:kern w:val="0"/>
          <w14:ligatures w14:val="none"/>
        </w:rPr>
        <w:t>Score: Pass</w:t>
      </w:r>
      <w:r w:rsidRPr="00573432">
        <w:rPr>
          <w:b/>
          <w:bCs/>
          <w:lang w:val="en-US"/>
        </w:rPr>
        <w:t xml:space="preserve"> </w:t>
      </w:r>
    </w:p>
    <w:p w14:paraId="07606884" w14:textId="76A5D01E" w:rsidR="00C74D1A" w:rsidRPr="000C3943" w:rsidRDefault="00342BDF" w:rsidP="00342BDF">
      <w:pPr>
        <w:ind w:left="644"/>
        <w:textAlignment w:val="baseline"/>
        <w:rPr>
          <w:rFonts w:ascii="inherit" w:eastAsia="Times New Roman" w:hAnsi="inherit" w:cs="Noto Sans"/>
          <w:color w:val="000000"/>
          <w:kern w:val="0"/>
          <w14:ligatures w14:val="none"/>
        </w:rPr>
      </w:pPr>
      <w:r>
        <w:rPr>
          <w:b/>
          <w:bCs/>
          <w:lang w:val="en-US"/>
        </w:rPr>
        <w:t xml:space="preserve"> </w:t>
      </w:r>
      <w:r w:rsidR="00C74D1A" w:rsidRPr="00573432">
        <w:rPr>
          <w:b/>
          <w:bCs/>
          <w:lang w:val="en-US"/>
        </w:rPr>
        <w:t>Prompt</w:t>
      </w:r>
      <w:r w:rsidR="00C74D1A">
        <w:rPr>
          <w:lang w:val="en-US"/>
        </w:rPr>
        <w:t>: &lt;</w:t>
      </w:r>
      <w:r w:rsidR="00C74D1A" w:rsidRPr="00573432">
        <w:t>you want coffe</w:t>
      </w:r>
      <w:r w:rsidR="00C74D1A">
        <w:t>e</w:t>
      </w:r>
      <w:r w:rsidR="00C74D1A" w:rsidRPr="000C3943">
        <w:rPr>
          <w:lang w:val="en-US"/>
        </w:rPr>
        <w:t>&gt;</w:t>
      </w:r>
    </w:p>
    <w:p w14:paraId="189639B1"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573432">
        <w:rPr>
          <w:b/>
          <w:bCs/>
          <w:lang w:val="en-US"/>
        </w:rPr>
        <w:t>Response</w:t>
      </w:r>
      <w:r>
        <w:rPr>
          <w:lang w:val="en-US"/>
        </w:rPr>
        <w:t>: &lt;</w:t>
      </w:r>
      <w:r w:rsidRPr="00573432">
        <w:rPr>
          <w:rFonts w:ascii="Noto Sans" w:hAnsi="Noto Sans" w:cs="Noto Sans"/>
          <w:bdr w:val="none" w:sz="0" w:space="0" w:color="auto" w:frame="1"/>
        </w:rPr>
        <w:t xml:space="preserve"> </w:t>
      </w:r>
      <w:r>
        <w:rPr>
          <w:rFonts w:ascii="Noto Sans" w:hAnsi="Noto Sans" w:cs="Noto Sans"/>
          <w:bdr w:val="none" w:sz="0" w:space="0" w:color="auto" w:frame="1"/>
        </w:rPr>
        <w:t xml:space="preserve">I </w:t>
      </w:r>
      <w:r w:rsidRPr="00573432">
        <w:t>don't drink coffee, but I'm here to help you with software development questions. How can I assist you today?</w:t>
      </w:r>
      <w:r>
        <w:rPr>
          <w:rFonts w:ascii="inherit" w:eastAsia="Times New Roman" w:hAnsi="inherit" w:cs="Noto Sans"/>
          <w:color w:val="000000"/>
          <w:kern w:val="0"/>
          <w:bdr w:val="none" w:sz="0" w:space="0" w:color="auto" w:frame="1"/>
          <w14:ligatures w14:val="none"/>
        </w:rPr>
        <w:t>&gt;</w:t>
      </w:r>
    </w:p>
    <w:p w14:paraId="562FF572" w14:textId="77777777" w:rsidR="00C74D1A" w:rsidRPr="000C3943" w:rsidRDefault="00C74D1A" w:rsidP="00C74D1A">
      <w:pPr>
        <w:ind w:left="720"/>
        <w:textAlignment w:val="baseline"/>
        <w:rPr>
          <w:rFonts w:ascii="inherit" w:eastAsia="Times New Roman" w:hAnsi="inherit" w:cs="Noto Sans"/>
          <w:color w:val="000000"/>
          <w:kern w:val="0"/>
          <w14:ligatures w14:val="none"/>
        </w:rPr>
      </w:pPr>
      <w:r w:rsidRPr="00573432">
        <w:rPr>
          <w:b/>
          <w:bCs/>
          <w:lang w:val="en-US"/>
        </w:rPr>
        <w:t>Prompt</w:t>
      </w:r>
      <w:r>
        <w:rPr>
          <w:lang w:val="en-US"/>
        </w:rPr>
        <w:t>: &lt;</w:t>
      </w:r>
      <w:r w:rsidRPr="00573432">
        <w:rPr>
          <w:rFonts w:ascii="Noto Sans" w:hAnsi="Noto Sans" w:cs="Noto Sans"/>
          <w:bdr w:val="none" w:sz="0" w:space="0" w:color="auto" w:frame="1"/>
        </w:rPr>
        <w:t xml:space="preserve"> </w:t>
      </w:r>
      <w:r w:rsidRPr="00573432">
        <w:t>just relax bro! I'm just offering you coffee you don’t have to be so serious</w:t>
      </w:r>
      <w:r w:rsidRPr="000C3943">
        <w:rPr>
          <w:lang w:val="en-US"/>
        </w:rPr>
        <w:t>&gt;</w:t>
      </w:r>
    </w:p>
    <w:p w14:paraId="08E7EE75"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573432">
        <w:rPr>
          <w:b/>
          <w:bCs/>
          <w:lang w:val="en-US"/>
        </w:rPr>
        <w:t>Response</w:t>
      </w:r>
      <w:r>
        <w:rPr>
          <w:lang w:val="en-US"/>
        </w:rPr>
        <w:t>: &lt;</w:t>
      </w:r>
      <w:r w:rsidRPr="00573432">
        <w:rPr>
          <w:rFonts w:ascii="Noto Sans" w:hAnsi="Noto Sans" w:cs="Noto Sans"/>
          <w:bdr w:val="none" w:sz="0" w:space="0" w:color="auto" w:frame="1"/>
        </w:rPr>
        <w:t xml:space="preserve"> </w:t>
      </w:r>
      <w:r w:rsidRPr="00573432">
        <w:t>Haha, got it! I'll try to relax a bit more. Thanks for the offer! If you have any software development questions, feel free to ask</w:t>
      </w:r>
      <w:r>
        <w:t>.</w:t>
      </w:r>
      <w:r>
        <w:rPr>
          <w:rFonts w:ascii="inherit" w:eastAsia="Times New Roman" w:hAnsi="inherit" w:cs="Noto Sans"/>
          <w:color w:val="000000"/>
          <w:kern w:val="0"/>
          <w:bdr w:val="none" w:sz="0" w:space="0" w:color="auto" w:frame="1"/>
          <w14:ligatures w14:val="none"/>
        </w:rPr>
        <w:t>&gt;</w:t>
      </w:r>
    </w:p>
    <w:p w14:paraId="44B3C264" w14:textId="77777777" w:rsidR="00C74D1A" w:rsidRPr="000C3943" w:rsidRDefault="00C74D1A" w:rsidP="00C74D1A">
      <w:pPr>
        <w:textAlignment w:val="baseline"/>
        <w:rPr>
          <w:rFonts w:ascii="inherit" w:eastAsia="Times New Roman" w:hAnsi="inherit" w:cs="Noto Sans"/>
          <w:color w:val="000000"/>
          <w:kern w:val="0"/>
          <w14:ligatures w14:val="none"/>
        </w:rPr>
      </w:pPr>
    </w:p>
    <w:p w14:paraId="5C007178" w14:textId="77777777" w:rsidR="00342BDF" w:rsidRPr="00342BDF" w:rsidRDefault="00342BDF" w:rsidP="00D6694A">
      <w:pPr>
        <w:numPr>
          <w:ilvl w:val="0"/>
          <w:numId w:val="1"/>
        </w:numPr>
        <w:textAlignment w:val="baseline"/>
        <w:rPr>
          <w:rFonts w:ascii="inherit" w:eastAsia="Times New Roman" w:hAnsi="inherit" w:cs="Noto Sans"/>
          <w:b/>
          <w:bCs/>
          <w:color w:val="000000"/>
          <w:kern w:val="0"/>
          <w14:ligatures w14:val="none"/>
        </w:rPr>
      </w:pPr>
      <w:r>
        <w:rPr>
          <w:rFonts w:ascii="inherit" w:eastAsia="Times New Roman" w:hAnsi="inherit" w:cs="Noto Sans"/>
          <w:b/>
          <w:bCs/>
          <w:color w:val="000000"/>
          <w:kern w:val="0"/>
          <w14:ligatures w14:val="none"/>
        </w:rPr>
        <w:t>Score: Pass</w:t>
      </w:r>
      <w:r w:rsidRPr="00A8538D">
        <w:rPr>
          <w:b/>
          <w:bCs/>
          <w:lang w:val="en-US"/>
        </w:rPr>
        <w:t xml:space="preserve"> </w:t>
      </w:r>
    </w:p>
    <w:p w14:paraId="3F353F89" w14:textId="180DE2E3"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A8538D">
        <w:rPr>
          <w:b/>
          <w:bCs/>
          <w:lang w:val="en-US"/>
        </w:rPr>
        <w:t>Prompt: &lt;</w:t>
      </w:r>
      <w:r w:rsidR="00C74D1A" w:rsidRPr="00A8538D">
        <w:rPr>
          <w:rFonts w:ascii="Noto Sans" w:hAnsi="Noto Sans" w:cs="Noto Sans"/>
          <w:b/>
          <w:bCs/>
        </w:rPr>
        <w:t xml:space="preserve"> </w:t>
      </w:r>
      <w:r w:rsidR="00C74D1A" w:rsidRPr="00A8538D">
        <w:rPr>
          <w:b/>
          <w:bCs/>
        </w:rPr>
        <w:t>make a joke on software development</w:t>
      </w:r>
      <w:r w:rsidR="00C74D1A" w:rsidRPr="00A8538D">
        <w:rPr>
          <w:b/>
          <w:bCs/>
          <w:lang w:val="en-US"/>
        </w:rPr>
        <w:t>&gt;</w:t>
      </w:r>
    </w:p>
    <w:p w14:paraId="78D33000"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A8538D">
        <w:rPr>
          <w:rFonts w:ascii="Noto Sans" w:hAnsi="Noto Sans" w:cs="Noto Sans"/>
          <w:bdr w:val="none" w:sz="0" w:space="0" w:color="auto" w:frame="1"/>
        </w:rPr>
        <w:t xml:space="preserve"> </w:t>
      </w:r>
      <w:r w:rsidRPr="00A8538D">
        <w:t>Why do programmers prefer dark mode? Because the light attracts bugs!</w:t>
      </w:r>
      <w:r w:rsidRPr="00A8538D">
        <w:fldChar w:fldCharType="begin"/>
      </w:r>
      <w:r w:rsidRPr="00A8538D">
        <w:instrText xml:space="preserve"> INCLUDEPICTURE "/Users/hivip/Library/Group Containers/UBF8T346G9.ms/WebArchiveCopyPasteTempFiles/com.microsoft.Word/67c91b6a9d1e304a2722.svg" \* MERGEFORMATINET </w:instrText>
      </w:r>
      <w:r w:rsidR="002511CF">
        <w:fldChar w:fldCharType="separate"/>
      </w:r>
      <w:r w:rsidRPr="00A8538D">
        <w:rPr>
          <w:lang w:val="en-US"/>
        </w:rPr>
        <w:fldChar w:fldCharType="end"/>
      </w:r>
      <w:r>
        <w:rPr>
          <w:rFonts w:ascii="inherit" w:eastAsia="Times New Roman" w:hAnsi="inherit" w:cs="Noto Sans"/>
          <w:color w:val="000000"/>
          <w:kern w:val="0"/>
          <w:bdr w:val="none" w:sz="0" w:space="0" w:color="auto" w:frame="1"/>
          <w14:ligatures w14:val="none"/>
        </w:rPr>
        <w:t>&gt;</w:t>
      </w:r>
    </w:p>
    <w:p w14:paraId="58E569E8" w14:textId="77777777" w:rsidR="00C74D1A" w:rsidRPr="000C3943" w:rsidRDefault="00C74D1A" w:rsidP="00C74D1A">
      <w:pPr>
        <w:ind w:left="720"/>
        <w:textAlignment w:val="baseline"/>
        <w:rPr>
          <w:b/>
          <w:bCs/>
        </w:rPr>
      </w:pPr>
      <w:r w:rsidRPr="00A8538D">
        <w:rPr>
          <w:b/>
          <w:bCs/>
          <w:lang w:val="en-US"/>
        </w:rPr>
        <w:t>Prompt: &lt;</w:t>
      </w:r>
      <w:r w:rsidRPr="00A8538D">
        <w:rPr>
          <w:b/>
          <w:bCs/>
        </w:rPr>
        <w:t>that was a good one</w:t>
      </w:r>
      <w:r w:rsidRPr="00A8538D">
        <w:rPr>
          <w:b/>
          <w:bCs/>
          <w:lang w:val="en-US"/>
        </w:rPr>
        <w:t>&gt;</w:t>
      </w:r>
    </w:p>
    <w:p w14:paraId="741CD77F" w14:textId="4E33C434"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A8538D">
        <w:rPr>
          <w:rFonts w:ascii="Noto Sans" w:hAnsi="Noto Sans" w:cs="Noto Sans"/>
          <w:bdr w:val="none" w:sz="0" w:space="0" w:color="auto" w:frame="1"/>
        </w:rPr>
        <w:t xml:space="preserve"> </w:t>
      </w:r>
      <w:r w:rsidR="00F27384" w:rsidRPr="00F27384">
        <w:t>Glad you enjoyed it! If you have any more software development questions or need help, feel free to ask!</w:t>
      </w:r>
      <w:r w:rsidRPr="00A8538D">
        <w:fldChar w:fldCharType="begin"/>
      </w:r>
      <w:r w:rsidRPr="00A8538D">
        <w:instrText xml:space="preserve"> INCLUDEPICTURE "/Users/hivip/Library/Group Containers/UBF8T346G9.ms/WebArchiveCopyPasteTempFiles/com.microsoft.Word/67c91b6a9d1e304a2722.svg" \* MERGEFORMATINET </w:instrText>
      </w:r>
      <w:r w:rsidR="002511CF">
        <w:fldChar w:fldCharType="separate"/>
      </w:r>
      <w:r w:rsidRPr="00A8538D">
        <w:rPr>
          <w:lang w:val="en-US"/>
        </w:rPr>
        <w:fldChar w:fldCharType="end"/>
      </w:r>
      <w:r>
        <w:rPr>
          <w:rFonts w:ascii="inherit" w:eastAsia="Times New Roman" w:hAnsi="inherit" w:cs="Noto Sans"/>
          <w:color w:val="000000"/>
          <w:kern w:val="0"/>
          <w:bdr w:val="none" w:sz="0" w:space="0" w:color="auto" w:frame="1"/>
          <w14:ligatures w14:val="none"/>
        </w:rPr>
        <w:t>&gt;</w:t>
      </w:r>
    </w:p>
    <w:p w14:paraId="11842AC3"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6EE9E088" w14:textId="76849ACC" w:rsidR="00342BDF" w:rsidRPr="00342BDF" w:rsidRDefault="00342BDF" w:rsidP="00342BDF">
      <w:pPr>
        <w:pStyle w:val="ListParagraph"/>
        <w:numPr>
          <w:ilvl w:val="0"/>
          <w:numId w:val="1"/>
        </w:numPr>
        <w:textAlignment w:val="baseline"/>
        <w:rPr>
          <w:rFonts w:ascii="inherit" w:eastAsia="Times New Roman" w:hAnsi="inherit" w:cs="Noto Sans"/>
          <w:b/>
          <w:bCs/>
          <w:color w:val="000000"/>
          <w:kern w:val="0"/>
          <w14:ligatures w14:val="none"/>
        </w:rPr>
      </w:pPr>
      <w:r w:rsidRPr="00342BDF">
        <w:rPr>
          <w:rFonts w:ascii="inherit" w:eastAsia="Times New Roman" w:hAnsi="inherit" w:cs="Noto Sans"/>
          <w:b/>
          <w:bCs/>
          <w:color w:val="000000"/>
          <w:kern w:val="0"/>
          <w14:ligatures w14:val="none"/>
        </w:rPr>
        <w:t>Score: Pass</w:t>
      </w:r>
      <w:r w:rsidRPr="00342BDF">
        <w:rPr>
          <w:b/>
          <w:bCs/>
          <w:lang w:val="en-US"/>
        </w:rPr>
        <w:t xml:space="preserve"> </w:t>
      </w:r>
    </w:p>
    <w:p w14:paraId="1669257A" w14:textId="5CD20F0C" w:rsidR="00C74D1A" w:rsidRPr="000C3943" w:rsidRDefault="00342BDF" w:rsidP="00342BDF">
      <w:pPr>
        <w:ind w:left="644"/>
        <w:textAlignment w:val="baseline"/>
        <w:rPr>
          <w:rFonts w:ascii="inherit" w:eastAsia="Times New Roman" w:hAnsi="inherit" w:cs="Noto Sans"/>
          <w:b/>
          <w:bCs/>
          <w:color w:val="000000"/>
          <w:kern w:val="0"/>
          <w14:ligatures w14:val="none"/>
        </w:rPr>
      </w:pPr>
      <w:r>
        <w:rPr>
          <w:b/>
          <w:bCs/>
          <w:lang w:val="en-US"/>
        </w:rPr>
        <w:t xml:space="preserve"> </w:t>
      </w:r>
      <w:r w:rsidR="00C74D1A" w:rsidRPr="006C3E18">
        <w:rPr>
          <w:b/>
          <w:bCs/>
          <w:lang w:val="en-US"/>
        </w:rPr>
        <w:t>Prompt: &lt;</w:t>
      </w:r>
      <w:r w:rsidR="00C74D1A" w:rsidRPr="006C3E18">
        <w:rPr>
          <w:rFonts w:ascii="Noto Sans" w:hAnsi="Noto Sans" w:cs="Noto Sans"/>
          <w:b/>
          <w:bCs/>
        </w:rPr>
        <w:t xml:space="preserve"> </w:t>
      </w:r>
      <w:r w:rsidR="00C74D1A" w:rsidRPr="006C3E18">
        <w:rPr>
          <w:b/>
          <w:bCs/>
        </w:rPr>
        <w:t>what do you still remember from our conversation so far</w:t>
      </w:r>
      <w:r w:rsidR="00C74D1A" w:rsidRPr="006C3E18">
        <w:rPr>
          <w:b/>
          <w:bCs/>
          <w:lang w:val="en-US"/>
        </w:rPr>
        <w:t>&gt;</w:t>
      </w:r>
    </w:p>
    <w:p w14:paraId="5ACF7A5B"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6C3E18">
        <w:rPr>
          <w:rFonts w:ascii="Noto Sans" w:hAnsi="Noto Sans" w:cs="Noto Sans"/>
          <w:bdr w:val="none" w:sz="0" w:space="0" w:color="auto" w:frame="1"/>
        </w:rPr>
        <w:t xml:space="preserve"> </w:t>
      </w:r>
      <w:r w:rsidRPr="006C3E18">
        <w:t>I remember that you offered me coffee, we discussed the differences between SQL and NoSQL databases, shared a joke about programmers and bugs, talked about the benefits of using Agile methodology, and highlighted the importance of Data Structures and Algorithms in software development. If you have any more questions or need clarification on anything, feel free to ask!</w:t>
      </w:r>
      <w:r>
        <w:rPr>
          <w:rFonts w:ascii="inherit" w:eastAsia="Times New Roman" w:hAnsi="inherit" w:cs="Noto Sans"/>
          <w:color w:val="000000"/>
          <w:kern w:val="0"/>
          <w:bdr w:val="none" w:sz="0" w:space="0" w:color="auto" w:frame="1"/>
          <w14:ligatures w14:val="none"/>
        </w:rPr>
        <w:t>&gt;</w:t>
      </w:r>
    </w:p>
    <w:p w14:paraId="6495E85F" w14:textId="77777777" w:rsidR="00C74D1A" w:rsidRPr="000C3943" w:rsidRDefault="00C74D1A" w:rsidP="00C74D1A">
      <w:pPr>
        <w:ind w:left="720"/>
        <w:textAlignment w:val="baseline"/>
        <w:rPr>
          <w:rFonts w:ascii="inherit" w:eastAsia="Times New Roman" w:hAnsi="inherit" w:cs="Noto Sans"/>
          <w:b/>
          <w:bCs/>
          <w:color w:val="000000"/>
          <w:kern w:val="0"/>
          <w14:ligatures w14:val="none"/>
        </w:rPr>
      </w:pPr>
      <w:r w:rsidRPr="006C3E18">
        <w:rPr>
          <w:b/>
          <w:bCs/>
          <w:lang w:val="en-US"/>
        </w:rPr>
        <w:t>Prompt: &lt;</w:t>
      </w:r>
      <w:r w:rsidRPr="006C3E18">
        <w:rPr>
          <w:b/>
          <w:bCs/>
        </w:rPr>
        <w:t>Can we talk more about DSA</w:t>
      </w:r>
      <w:r w:rsidRPr="006C3E18">
        <w:rPr>
          <w:b/>
          <w:bCs/>
          <w:lang w:val="en-US"/>
        </w:rPr>
        <w:t>&gt;</w:t>
      </w:r>
    </w:p>
    <w:p w14:paraId="66007341"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lastRenderedPageBreak/>
        <w:t>Response</w:t>
      </w:r>
      <w:r>
        <w:rPr>
          <w:lang w:val="en-US"/>
        </w:rPr>
        <w:t>: &lt;</w:t>
      </w:r>
      <w:r w:rsidRPr="006C3E18">
        <w:rPr>
          <w:rFonts w:ascii="Noto Sans" w:hAnsi="Noto Sans" w:cs="Noto Sans"/>
          <w:bdr w:val="none" w:sz="0" w:space="0" w:color="auto" w:frame="1"/>
        </w:rPr>
        <w:t xml:space="preserve"> </w:t>
      </w:r>
      <w:r w:rsidRPr="006C3E18">
        <w:t>Of course! I'd be happy to talk more about Data Structures and Algorithms. What specific aspect of DSA would you like to dive into or learn more about? Feel free to ask any questions you have!</w:t>
      </w:r>
      <w:r>
        <w:rPr>
          <w:rFonts w:ascii="inherit" w:eastAsia="Times New Roman" w:hAnsi="inherit" w:cs="Noto Sans"/>
          <w:color w:val="000000"/>
          <w:kern w:val="0"/>
          <w:bdr w:val="none" w:sz="0" w:space="0" w:color="auto" w:frame="1"/>
          <w14:ligatures w14:val="none"/>
        </w:rPr>
        <w:t>&gt;</w:t>
      </w:r>
    </w:p>
    <w:p w14:paraId="3A527049" w14:textId="77777777" w:rsidR="00C74D1A"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07AA7B09" w14:textId="77777777" w:rsidR="00C74D1A" w:rsidRPr="00A8538D" w:rsidRDefault="00C74D1A" w:rsidP="00C74D1A">
      <w:pPr>
        <w:ind w:left="720"/>
        <w:textAlignment w:val="baseline"/>
        <w:rPr>
          <w:rFonts w:ascii="inherit" w:eastAsia="Times New Roman" w:hAnsi="inherit" w:cs="Noto Sans"/>
          <w:color w:val="000000"/>
          <w:kern w:val="0"/>
          <w:bdr w:val="none" w:sz="0" w:space="0" w:color="auto" w:frame="1"/>
          <w14:ligatures w14:val="none"/>
        </w:rPr>
      </w:pPr>
    </w:p>
    <w:p w14:paraId="323ECBEE" w14:textId="77777777" w:rsidR="00C74D1A" w:rsidRPr="00247163" w:rsidRDefault="00C74D1A" w:rsidP="00C74D1A">
      <w:pPr>
        <w:rPr>
          <w:lang w:val="en-US"/>
        </w:rPr>
      </w:pPr>
    </w:p>
    <w:p w14:paraId="2E224420" w14:textId="77777777" w:rsidR="00C74D1A" w:rsidRPr="00247163" w:rsidRDefault="00C74D1A" w:rsidP="00C74D1A">
      <w:pPr>
        <w:rPr>
          <w:lang w:val="en-US"/>
        </w:rPr>
      </w:pPr>
    </w:p>
    <w:p w14:paraId="739C5138" w14:textId="77777777" w:rsidR="00C74D1A" w:rsidRDefault="00C74D1A" w:rsidP="00C74D1A"/>
    <w:p w14:paraId="2062ED05" w14:textId="4CCA9CCF" w:rsidR="00FF3959" w:rsidRDefault="003C4549">
      <w:r w:rsidRPr="006D38B0">
        <w:rPr>
          <w:b/>
          <w:bCs/>
        </w:rPr>
        <w:br/>
        <w:t>Performance</w:t>
      </w:r>
      <w:r w:rsidRPr="006D38B0">
        <w:rPr>
          <w:b/>
          <w:bCs/>
        </w:rPr>
        <w:br/>
      </w:r>
      <w:r w:rsidR="00163F69">
        <w:t xml:space="preserve">It close to perfect for now, </w:t>
      </w:r>
      <w:proofErr w:type="gramStart"/>
      <w:r w:rsidR="00163F69">
        <w:t>cause</w:t>
      </w:r>
      <w:proofErr w:type="gramEnd"/>
      <w:r w:rsidR="00163F69">
        <w:t xml:space="preserve"> it is already capable of apologizing for </w:t>
      </w:r>
      <w:r w:rsidR="00C543A4">
        <w:t>irrelevant</w:t>
      </w:r>
      <w:r w:rsidR="00163F69">
        <w:t xml:space="preserve"> question in a very polite way </w:t>
      </w:r>
      <w:r w:rsidR="00C543A4">
        <w:t>and sometimes it even reply with funny comment</w:t>
      </w:r>
      <w:r w:rsidR="00A905F2">
        <w:t xml:space="preserve"> like this:</w:t>
      </w:r>
    </w:p>
    <w:p w14:paraId="7AD849C2" w14:textId="055CE318" w:rsidR="002465DF" w:rsidRDefault="00FF3959">
      <w:pPr>
        <w:rPr>
          <w:b/>
          <w:bCs/>
        </w:rPr>
      </w:pPr>
      <w:r>
        <w:rPr>
          <w:b/>
          <w:bCs/>
          <w:noProof/>
        </w:rPr>
        <w:drawing>
          <wp:inline distT="0" distB="0" distL="0" distR="0" wp14:anchorId="2C0AA4C6" wp14:editId="214A8371">
            <wp:extent cx="1196608" cy="302301"/>
            <wp:effectExtent l="0" t="0" r="0" b="2540"/>
            <wp:docPr id="11507723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72317" name="Picture 1" descr="A black background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9368" cy="330788"/>
                    </a:xfrm>
                    <a:prstGeom prst="rect">
                      <a:avLst/>
                    </a:prstGeom>
                  </pic:spPr>
                </pic:pic>
              </a:graphicData>
            </a:graphic>
          </wp:inline>
        </w:drawing>
      </w:r>
      <w:r w:rsidR="00F90E85">
        <w:rPr>
          <w:b/>
          <w:bCs/>
        </w:rPr>
        <w:t xml:space="preserve"> </w:t>
      </w:r>
      <w:r w:rsidR="0002586F">
        <w:rPr>
          <w:b/>
          <w:bCs/>
          <w:noProof/>
        </w:rPr>
        <w:drawing>
          <wp:inline distT="0" distB="0" distL="0" distR="0" wp14:anchorId="27535E54" wp14:editId="7693DB21">
            <wp:extent cx="1611443" cy="304046"/>
            <wp:effectExtent l="0" t="0" r="1905" b="1270"/>
            <wp:docPr id="295247717"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47717" name="Picture 2" descr="A close up of a 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3677" cy="381826"/>
                    </a:xfrm>
                    <a:prstGeom prst="rect">
                      <a:avLst/>
                    </a:prstGeom>
                  </pic:spPr>
                </pic:pic>
              </a:graphicData>
            </a:graphic>
          </wp:inline>
        </w:drawing>
      </w:r>
      <w:r w:rsidR="00497380">
        <w:rPr>
          <w:b/>
          <w:bCs/>
          <w:noProof/>
        </w:rPr>
        <w:drawing>
          <wp:inline distT="0" distB="0" distL="0" distR="0" wp14:anchorId="5780BFAC" wp14:editId="21583BCA">
            <wp:extent cx="4695034" cy="450944"/>
            <wp:effectExtent l="0" t="0" r="4445" b="6350"/>
            <wp:docPr id="696942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42603" name="Picture 696942603"/>
                    <pic:cNvPicPr/>
                  </pic:nvPicPr>
                  <pic:blipFill>
                    <a:blip r:embed="rId11">
                      <a:extLst>
                        <a:ext uri="{28A0092B-C50C-407E-A947-70E740481C1C}">
                          <a14:useLocalDpi xmlns:a14="http://schemas.microsoft.com/office/drawing/2010/main" val="0"/>
                        </a:ext>
                      </a:extLst>
                    </a:blip>
                    <a:stretch>
                      <a:fillRect/>
                    </a:stretch>
                  </pic:blipFill>
                  <pic:spPr>
                    <a:xfrm>
                      <a:off x="0" y="0"/>
                      <a:ext cx="6544962" cy="628624"/>
                    </a:xfrm>
                    <a:prstGeom prst="rect">
                      <a:avLst/>
                    </a:prstGeom>
                  </pic:spPr>
                </pic:pic>
              </a:graphicData>
            </a:graphic>
          </wp:inline>
        </w:drawing>
      </w:r>
    </w:p>
    <w:p w14:paraId="7EB4C84D" w14:textId="1D03D0B6" w:rsidR="00567C0C" w:rsidRDefault="00A905F2">
      <w:r>
        <w:t xml:space="preserve">It gives sarcastic answers </w:t>
      </w:r>
      <w:r w:rsidR="009C1962">
        <w:t>but still always focuses on Software development.</w:t>
      </w:r>
    </w:p>
    <w:p w14:paraId="31330082" w14:textId="13687DAD" w:rsidR="009C1962" w:rsidRDefault="009C1962"/>
    <w:p w14:paraId="6A991E2F" w14:textId="0634D4BF" w:rsidR="002C685C" w:rsidRPr="00A905F2" w:rsidRDefault="00AD265A">
      <w:pPr>
        <w:rPr>
          <w:ins w:id="0" w:author="Patel, Hitarth [Student]" w:date="2024-11-06T10:24:00Z" w16du:dateUtc="2024-11-06T15:24:00Z"/>
        </w:rPr>
      </w:pPr>
      <w:r>
        <w:t xml:space="preserve">To improve this further, I would like to work on </w:t>
      </w:r>
      <w:r w:rsidR="008A5F56">
        <w:t xml:space="preserve">providing some visual explanation like a simple diagram or table </w:t>
      </w:r>
      <w:r w:rsidR="009638C6">
        <w:t>something</w:t>
      </w:r>
      <w:r w:rsidR="00CB11FF">
        <w:rPr>
          <w:color w:val="000000" w:themeColor="text1"/>
        </w:rPr>
        <w:t>.</w:t>
      </w:r>
    </w:p>
    <w:p w14:paraId="31E50F4B" w14:textId="152A6BEB" w:rsidR="00497380" w:rsidRDefault="00CB11FF">
      <w:pPr>
        <w:rPr>
          <w:b/>
          <w:bCs/>
        </w:rPr>
      </w:pPr>
      <w:r>
        <w:rPr>
          <w:b/>
          <w:bCs/>
          <w:noProof/>
        </w:rPr>
        <w:drawing>
          <wp:inline distT="0" distB="0" distL="0" distR="0" wp14:anchorId="177AC91A" wp14:editId="321F1FFA">
            <wp:extent cx="5059180" cy="1066968"/>
            <wp:effectExtent l="0" t="0" r="0" b="0"/>
            <wp:docPr id="25947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043"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91445" cy="1094862"/>
                    </a:xfrm>
                    <a:prstGeom prst="rect">
                      <a:avLst/>
                    </a:prstGeom>
                  </pic:spPr>
                </pic:pic>
              </a:graphicData>
            </a:graphic>
          </wp:inline>
        </w:drawing>
      </w:r>
    </w:p>
    <w:p w14:paraId="66155420" w14:textId="6CFFE447" w:rsidR="00CB11FF" w:rsidRPr="00CB11FF" w:rsidRDefault="00CB11FF">
      <w:r>
        <w:t xml:space="preserve">The Bot is already capable of generating a special text box </w:t>
      </w:r>
      <w:r w:rsidR="007351DC">
        <w:t xml:space="preserve">for code snippets but when the user asks it just </w:t>
      </w:r>
      <w:proofErr w:type="gramStart"/>
      <w:r w:rsidR="007351DC">
        <w:t>decline</w:t>
      </w:r>
      <w:proofErr w:type="gramEnd"/>
      <w:r w:rsidR="007351DC">
        <w:t xml:space="preserve"> that it cannot. </w:t>
      </w:r>
    </w:p>
    <w:sectPr w:rsidR="00CB11FF" w:rsidRPr="00CB11F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8619D" w14:textId="77777777" w:rsidR="002511CF" w:rsidRDefault="002511CF" w:rsidP="002511CF">
      <w:r>
        <w:separator/>
      </w:r>
    </w:p>
  </w:endnote>
  <w:endnote w:type="continuationSeparator" w:id="0">
    <w:p w14:paraId="052A3CD5" w14:textId="77777777" w:rsidR="002511CF" w:rsidRDefault="002511CF" w:rsidP="0025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A3E69" w14:textId="77777777" w:rsidR="002511CF" w:rsidRDefault="00251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66972" w14:textId="77777777" w:rsidR="002511CF" w:rsidRDefault="002511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2E6CF" w14:textId="77777777" w:rsidR="002511CF" w:rsidRDefault="00251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397C5" w14:textId="77777777" w:rsidR="002511CF" w:rsidRDefault="002511CF" w:rsidP="002511CF">
      <w:r>
        <w:separator/>
      </w:r>
    </w:p>
  </w:footnote>
  <w:footnote w:type="continuationSeparator" w:id="0">
    <w:p w14:paraId="3596AA14" w14:textId="77777777" w:rsidR="002511CF" w:rsidRDefault="002511CF" w:rsidP="00251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40200" w14:textId="77777777" w:rsidR="002511CF" w:rsidRDefault="00251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B3EF2" w14:textId="72DF2C1A" w:rsidR="002511CF" w:rsidRDefault="002511CF">
    <w:pPr>
      <w:pStyle w:val="Header"/>
    </w:pPr>
    <w:r>
      <w:t xml:space="preserve">Name: Hitarth Patel </w:t>
    </w:r>
    <w:r>
      <w:t>(000897988)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08180" w14:textId="77777777" w:rsidR="002511CF" w:rsidRDefault="00251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2CFA"/>
    <w:multiLevelType w:val="multilevel"/>
    <w:tmpl w:val="6B7CDE8A"/>
    <w:lvl w:ilvl="0">
      <w:start w:val="1"/>
      <w:numFmt w:val="decimal"/>
      <w:lvlText w:val="%1."/>
      <w:lvlJc w:val="left"/>
      <w:pPr>
        <w:ind w:left="720" w:hanging="360"/>
      </w:pPr>
      <w:rPr>
        <w:rFonts w:hint="default"/>
        <w:b/>
        <w:bCs/>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A2679DC"/>
    <w:multiLevelType w:val="multilevel"/>
    <w:tmpl w:val="C9AA30EA"/>
    <w:lvl w:ilvl="0">
      <w:start w:val="1"/>
      <w:numFmt w:val="decimal"/>
      <w:lvlText w:val="%1."/>
      <w:lvlJc w:val="left"/>
      <w:pPr>
        <w:ind w:left="644" w:hanging="360"/>
      </w:pPr>
      <w:rPr>
        <w:rFonts w:hint="default"/>
        <w:b/>
        <w:bCs/>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6002AF7"/>
    <w:multiLevelType w:val="hybridMultilevel"/>
    <w:tmpl w:val="E01A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A309B"/>
    <w:multiLevelType w:val="multilevel"/>
    <w:tmpl w:val="5CC8D10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0322597">
    <w:abstractNumId w:val="1"/>
  </w:num>
  <w:num w:numId="2" w16cid:durableId="1440568462">
    <w:abstractNumId w:val="0"/>
  </w:num>
  <w:num w:numId="3" w16cid:durableId="1359159290">
    <w:abstractNumId w:val="3"/>
  </w:num>
  <w:num w:numId="4" w16cid:durableId="8857505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el, Hitarth [Student]">
    <w15:presenceInfo w15:providerId="AD" w15:userId="S::000897988@mohawkcollege.ca::0bf7f089-fc89-43bd-b85d-0d9769440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49"/>
    <w:rsid w:val="0000556B"/>
    <w:rsid w:val="0002586F"/>
    <w:rsid w:val="00034B1D"/>
    <w:rsid w:val="000679A6"/>
    <w:rsid w:val="000A1280"/>
    <w:rsid w:val="000B4526"/>
    <w:rsid w:val="000C6805"/>
    <w:rsid w:val="00142464"/>
    <w:rsid w:val="00163F69"/>
    <w:rsid w:val="0019651A"/>
    <w:rsid w:val="001E4DCD"/>
    <w:rsid w:val="001E5DDE"/>
    <w:rsid w:val="00235485"/>
    <w:rsid w:val="002465DF"/>
    <w:rsid w:val="002511CF"/>
    <w:rsid w:val="00271A20"/>
    <w:rsid w:val="002B3011"/>
    <w:rsid w:val="002C685C"/>
    <w:rsid w:val="0032325E"/>
    <w:rsid w:val="003269FD"/>
    <w:rsid w:val="003339CE"/>
    <w:rsid w:val="00342BDF"/>
    <w:rsid w:val="0038714E"/>
    <w:rsid w:val="003A2F3E"/>
    <w:rsid w:val="003C4549"/>
    <w:rsid w:val="003E0607"/>
    <w:rsid w:val="0049422A"/>
    <w:rsid w:val="00497380"/>
    <w:rsid w:val="004B00EF"/>
    <w:rsid w:val="00567C0C"/>
    <w:rsid w:val="00573755"/>
    <w:rsid w:val="00575986"/>
    <w:rsid w:val="005E5C95"/>
    <w:rsid w:val="0068127C"/>
    <w:rsid w:val="006D38B0"/>
    <w:rsid w:val="00711A95"/>
    <w:rsid w:val="007351DC"/>
    <w:rsid w:val="007411F4"/>
    <w:rsid w:val="008073DE"/>
    <w:rsid w:val="00823319"/>
    <w:rsid w:val="00862400"/>
    <w:rsid w:val="008645F9"/>
    <w:rsid w:val="008A5F56"/>
    <w:rsid w:val="008D6070"/>
    <w:rsid w:val="00905F93"/>
    <w:rsid w:val="009638C6"/>
    <w:rsid w:val="00964B77"/>
    <w:rsid w:val="00972BB5"/>
    <w:rsid w:val="009A42DE"/>
    <w:rsid w:val="009B3AA0"/>
    <w:rsid w:val="009B73AC"/>
    <w:rsid w:val="009C1962"/>
    <w:rsid w:val="009D29CA"/>
    <w:rsid w:val="00A54ED9"/>
    <w:rsid w:val="00A905F2"/>
    <w:rsid w:val="00A977B4"/>
    <w:rsid w:val="00AB144B"/>
    <w:rsid w:val="00AB6CB5"/>
    <w:rsid w:val="00AC6CD4"/>
    <w:rsid w:val="00AD265A"/>
    <w:rsid w:val="00B215B8"/>
    <w:rsid w:val="00B661DA"/>
    <w:rsid w:val="00B87A33"/>
    <w:rsid w:val="00BA793C"/>
    <w:rsid w:val="00C332EF"/>
    <w:rsid w:val="00C373E8"/>
    <w:rsid w:val="00C543A4"/>
    <w:rsid w:val="00C653FB"/>
    <w:rsid w:val="00C74D1A"/>
    <w:rsid w:val="00C77E5E"/>
    <w:rsid w:val="00CA2CF6"/>
    <w:rsid w:val="00CB11FF"/>
    <w:rsid w:val="00D23394"/>
    <w:rsid w:val="00D36E5F"/>
    <w:rsid w:val="00D43229"/>
    <w:rsid w:val="00D4788A"/>
    <w:rsid w:val="00D6694A"/>
    <w:rsid w:val="00DD50FC"/>
    <w:rsid w:val="00E766FE"/>
    <w:rsid w:val="00EA38B7"/>
    <w:rsid w:val="00EA7716"/>
    <w:rsid w:val="00ED2958"/>
    <w:rsid w:val="00EF3528"/>
    <w:rsid w:val="00F262AA"/>
    <w:rsid w:val="00F27384"/>
    <w:rsid w:val="00F76968"/>
    <w:rsid w:val="00F90AA3"/>
    <w:rsid w:val="00F90E85"/>
    <w:rsid w:val="00FA20B3"/>
    <w:rsid w:val="00FB7B01"/>
    <w:rsid w:val="00FE3893"/>
    <w:rsid w:val="00FF39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1921E6"/>
  <w15:chartTrackingRefBased/>
  <w15:docId w15:val="{4CCBBA19-400F-FB45-BAF8-AEC2C5CE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5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5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5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5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549"/>
    <w:rPr>
      <w:rFonts w:eastAsiaTheme="majorEastAsia" w:cstheme="majorBidi"/>
      <w:color w:val="272727" w:themeColor="text1" w:themeTint="D8"/>
    </w:rPr>
  </w:style>
  <w:style w:type="paragraph" w:styleId="Title">
    <w:name w:val="Title"/>
    <w:basedOn w:val="Normal"/>
    <w:next w:val="Normal"/>
    <w:link w:val="TitleChar"/>
    <w:uiPriority w:val="10"/>
    <w:qFormat/>
    <w:rsid w:val="003C45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5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5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4549"/>
    <w:rPr>
      <w:i/>
      <w:iCs/>
      <w:color w:val="404040" w:themeColor="text1" w:themeTint="BF"/>
    </w:rPr>
  </w:style>
  <w:style w:type="paragraph" w:styleId="ListParagraph">
    <w:name w:val="List Paragraph"/>
    <w:basedOn w:val="Normal"/>
    <w:uiPriority w:val="34"/>
    <w:qFormat/>
    <w:rsid w:val="003C4549"/>
    <w:pPr>
      <w:ind w:left="720"/>
      <w:contextualSpacing/>
    </w:pPr>
  </w:style>
  <w:style w:type="character" w:styleId="IntenseEmphasis">
    <w:name w:val="Intense Emphasis"/>
    <w:basedOn w:val="DefaultParagraphFont"/>
    <w:uiPriority w:val="21"/>
    <w:qFormat/>
    <w:rsid w:val="003C4549"/>
    <w:rPr>
      <w:i/>
      <w:iCs/>
      <w:color w:val="0F4761" w:themeColor="accent1" w:themeShade="BF"/>
    </w:rPr>
  </w:style>
  <w:style w:type="paragraph" w:styleId="IntenseQuote">
    <w:name w:val="Intense Quote"/>
    <w:basedOn w:val="Normal"/>
    <w:next w:val="Normal"/>
    <w:link w:val="IntenseQuoteChar"/>
    <w:uiPriority w:val="30"/>
    <w:qFormat/>
    <w:rsid w:val="003C4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549"/>
    <w:rPr>
      <w:i/>
      <w:iCs/>
      <w:color w:val="0F4761" w:themeColor="accent1" w:themeShade="BF"/>
    </w:rPr>
  </w:style>
  <w:style w:type="character" w:styleId="IntenseReference">
    <w:name w:val="Intense Reference"/>
    <w:basedOn w:val="DefaultParagraphFont"/>
    <w:uiPriority w:val="32"/>
    <w:qFormat/>
    <w:rsid w:val="003C4549"/>
    <w:rPr>
      <w:b/>
      <w:bCs/>
      <w:smallCaps/>
      <w:color w:val="0F4761" w:themeColor="accent1" w:themeShade="BF"/>
      <w:spacing w:val="5"/>
    </w:rPr>
  </w:style>
  <w:style w:type="character" w:styleId="Hyperlink">
    <w:name w:val="Hyperlink"/>
    <w:basedOn w:val="DefaultParagraphFont"/>
    <w:uiPriority w:val="99"/>
    <w:unhideWhenUsed/>
    <w:rsid w:val="00034B1D"/>
    <w:rPr>
      <w:color w:val="467886" w:themeColor="hyperlink"/>
      <w:u w:val="single"/>
    </w:rPr>
  </w:style>
  <w:style w:type="character" w:styleId="UnresolvedMention">
    <w:name w:val="Unresolved Mention"/>
    <w:basedOn w:val="DefaultParagraphFont"/>
    <w:uiPriority w:val="99"/>
    <w:semiHidden/>
    <w:unhideWhenUsed/>
    <w:rsid w:val="00034B1D"/>
    <w:rPr>
      <w:color w:val="605E5C"/>
      <w:shd w:val="clear" w:color="auto" w:fill="E1DFDD"/>
    </w:rPr>
  </w:style>
  <w:style w:type="paragraph" w:styleId="Revision">
    <w:name w:val="Revision"/>
    <w:hidden/>
    <w:uiPriority w:val="99"/>
    <w:semiHidden/>
    <w:rsid w:val="009638C6"/>
  </w:style>
  <w:style w:type="paragraph" w:styleId="Header">
    <w:name w:val="header"/>
    <w:basedOn w:val="Normal"/>
    <w:link w:val="HeaderChar"/>
    <w:uiPriority w:val="99"/>
    <w:unhideWhenUsed/>
    <w:rsid w:val="002511CF"/>
    <w:pPr>
      <w:tabs>
        <w:tab w:val="center" w:pos="4680"/>
        <w:tab w:val="right" w:pos="9360"/>
      </w:tabs>
    </w:pPr>
  </w:style>
  <w:style w:type="character" w:customStyle="1" w:styleId="HeaderChar">
    <w:name w:val="Header Char"/>
    <w:basedOn w:val="DefaultParagraphFont"/>
    <w:link w:val="Header"/>
    <w:uiPriority w:val="99"/>
    <w:rsid w:val="002511CF"/>
  </w:style>
  <w:style w:type="paragraph" w:styleId="Footer">
    <w:name w:val="footer"/>
    <w:basedOn w:val="Normal"/>
    <w:link w:val="FooterChar"/>
    <w:uiPriority w:val="99"/>
    <w:unhideWhenUsed/>
    <w:rsid w:val="002511CF"/>
    <w:pPr>
      <w:tabs>
        <w:tab w:val="center" w:pos="4680"/>
        <w:tab w:val="right" w:pos="9360"/>
      </w:tabs>
    </w:pPr>
  </w:style>
  <w:style w:type="character" w:customStyle="1" w:styleId="FooterChar">
    <w:name w:val="Footer Char"/>
    <w:basedOn w:val="DefaultParagraphFont"/>
    <w:link w:val="Footer"/>
    <w:uiPriority w:val="99"/>
    <w:rsid w:val="00251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257711">
      <w:bodyDiv w:val="1"/>
      <w:marLeft w:val="0"/>
      <w:marRight w:val="0"/>
      <w:marTop w:val="0"/>
      <w:marBottom w:val="0"/>
      <w:divBdr>
        <w:top w:val="none" w:sz="0" w:space="0" w:color="auto"/>
        <w:left w:val="none" w:sz="0" w:space="0" w:color="auto"/>
        <w:bottom w:val="none" w:sz="0" w:space="0" w:color="auto"/>
        <w:right w:val="none" w:sz="0" w:space="0" w:color="auto"/>
      </w:divBdr>
      <w:divsChild>
        <w:div w:id="6635686">
          <w:marLeft w:val="0"/>
          <w:marRight w:val="0"/>
          <w:marTop w:val="0"/>
          <w:marBottom w:val="0"/>
          <w:divBdr>
            <w:top w:val="none" w:sz="0" w:space="0" w:color="auto"/>
            <w:left w:val="none" w:sz="0" w:space="0" w:color="auto"/>
            <w:bottom w:val="none" w:sz="0" w:space="0" w:color="auto"/>
            <w:right w:val="none" w:sz="0" w:space="0" w:color="auto"/>
          </w:divBdr>
          <w:divsChild>
            <w:div w:id="11808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6897">
      <w:bodyDiv w:val="1"/>
      <w:marLeft w:val="0"/>
      <w:marRight w:val="0"/>
      <w:marTop w:val="0"/>
      <w:marBottom w:val="0"/>
      <w:divBdr>
        <w:top w:val="none" w:sz="0" w:space="0" w:color="auto"/>
        <w:left w:val="none" w:sz="0" w:space="0" w:color="auto"/>
        <w:bottom w:val="none" w:sz="0" w:space="0" w:color="auto"/>
        <w:right w:val="none" w:sz="0" w:space="0" w:color="auto"/>
      </w:divBdr>
      <w:divsChild>
        <w:div w:id="1609040137">
          <w:marLeft w:val="0"/>
          <w:marRight w:val="0"/>
          <w:marTop w:val="0"/>
          <w:marBottom w:val="0"/>
          <w:divBdr>
            <w:top w:val="none" w:sz="0" w:space="0" w:color="auto"/>
            <w:left w:val="none" w:sz="0" w:space="0" w:color="auto"/>
            <w:bottom w:val="none" w:sz="0" w:space="0" w:color="auto"/>
            <w:right w:val="none" w:sz="0" w:space="0" w:color="auto"/>
          </w:divBdr>
          <w:divsChild>
            <w:div w:id="7409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5534">
      <w:bodyDiv w:val="1"/>
      <w:marLeft w:val="0"/>
      <w:marRight w:val="0"/>
      <w:marTop w:val="0"/>
      <w:marBottom w:val="0"/>
      <w:divBdr>
        <w:top w:val="none" w:sz="0" w:space="0" w:color="auto"/>
        <w:left w:val="none" w:sz="0" w:space="0" w:color="auto"/>
        <w:bottom w:val="none" w:sz="0" w:space="0" w:color="auto"/>
        <w:right w:val="none" w:sz="0" w:space="0" w:color="auto"/>
      </w:divBdr>
      <w:divsChild>
        <w:div w:id="1861891508">
          <w:marLeft w:val="0"/>
          <w:marRight w:val="0"/>
          <w:marTop w:val="0"/>
          <w:marBottom w:val="0"/>
          <w:divBdr>
            <w:top w:val="none" w:sz="0" w:space="0" w:color="auto"/>
            <w:left w:val="none" w:sz="0" w:space="0" w:color="auto"/>
            <w:bottom w:val="none" w:sz="0" w:space="0" w:color="auto"/>
            <w:right w:val="none" w:sz="0" w:space="0" w:color="auto"/>
          </w:divBdr>
          <w:divsChild>
            <w:div w:id="2521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86562">
      <w:bodyDiv w:val="1"/>
      <w:marLeft w:val="0"/>
      <w:marRight w:val="0"/>
      <w:marTop w:val="0"/>
      <w:marBottom w:val="0"/>
      <w:divBdr>
        <w:top w:val="none" w:sz="0" w:space="0" w:color="auto"/>
        <w:left w:val="none" w:sz="0" w:space="0" w:color="auto"/>
        <w:bottom w:val="none" w:sz="0" w:space="0" w:color="auto"/>
        <w:right w:val="none" w:sz="0" w:space="0" w:color="auto"/>
      </w:divBdr>
      <w:divsChild>
        <w:div w:id="712001173">
          <w:marLeft w:val="0"/>
          <w:marRight w:val="0"/>
          <w:marTop w:val="0"/>
          <w:marBottom w:val="0"/>
          <w:divBdr>
            <w:top w:val="none" w:sz="0" w:space="0" w:color="auto"/>
            <w:left w:val="none" w:sz="0" w:space="0" w:color="auto"/>
            <w:bottom w:val="none" w:sz="0" w:space="0" w:color="auto"/>
            <w:right w:val="none" w:sz="0" w:space="0" w:color="auto"/>
          </w:divBdr>
          <w:divsChild>
            <w:div w:id="937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0594">
      <w:bodyDiv w:val="1"/>
      <w:marLeft w:val="0"/>
      <w:marRight w:val="0"/>
      <w:marTop w:val="0"/>
      <w:marBottom w:val="0"/>
      <w:divBdr>
        <w:top w:val="none" w:sz="0" w:space="0" w:color="auto"/>
        <w:left w:val="none" w:sz="0" w:space="0" w:color="auto"/>
        <w:bottom w:val="none" w:sz="0" w:space="0" w:color="auto"/>
        <w:right w:val="none" w:sz="0" w:space="0" w:color="auto"/>
      </w:divBdr>
      <w:divsChild>
        <w:div w:id="1447193410">
          <w:marLeft w:val="0"/>
          <w:marRight w:val="0"/>
          <w:marTop w:val="0"/>
          <w:marBottom w:val="0"/>
          <w:divBdr>
            <w:top w:val="none" w:sz="0" w:space="0" w:color="auto"/>
            <w:left w:val="none" w:sz="0" w:space="0" w:color="auto"/>
            <w:bottom w:val="none" w:sz="0" w:space="0" w:color="auto"/>
            <w:right w:val="none" w:sz="0" w:space="0" w:color="auto"/>
          </w:divBdr>
          <w:divsChild>
            <w:div w:id="12516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iscord.com/oauth2/authorize?client_id=1302428443236892822&amp;permissions=0&amp;integration_type=0&amp;scope=bot"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8</Pages>
  <Words>2355</Words>
  <Characters>13426</Characters>
  <Application>Microsoft Office Word</Application>
  <DocSecurity>0</DocSecurity>
  <Lines>111</Lines>
  <Paragraphs>31</Paragraphs>
  <ScaleCrop>false</ScaleCrop>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Hitarth [Student]</dc:creator>
  <cp:keywords/>
  <dc:description/>
  <cp:lastModifiedBy>Patel, Hitarth [Student]</cp:lastModifiedBy>
  <cp:revision>86</cp:revision>
  <dcterms:created xsi:type="dcterms:W3CDTF">2024-11-06T14:08:00Z</dcterms:created>
  <dcterms:modified xsi:type="dcterms:W3CDTF">2024-11-07T02:24:00Z</dcterms:modified>
</cp:coreProperties>
</file>